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8D5C1" w14:textId="295C9ACA" w:rsidR="00AD2763" w:rsidRDefault="00AD2763" w:rsidP="051DD086">
      <w:pPr>
        <w:pStyle w:val="TitrePagedeGarde"/>
        <w:rPr>
          <w:rFonts w:asciiTheme="minorHAnsi" w:hAnsiTheme="minorHAnsi" w:cstheme="minorBidi"/>
          <w:sz w:val="22"/>
          <w:szCs w:val="22"/>
        </w:rPr>
      </w:pPr>
      <w:commentRangeStart w:id="2"/>
      <w:commentRangeEnd w:id="2"/>
      <w:r>
        <w:commentReference w:id="2"/>
      </w:r>
    </w:p>
    <w:sdt>
      <w:sdtPr>
        <w:rPr>
          <w:rFonts w:asciiTheme="minorHAnsi" w:hAnsiTheme="minorHAnsi" w:cstheme="minorBidi"/>
          <w:sz w:val="22"/>
          <w:szCs w:val="22"/>
        </w:rPr>
        <w:id w:val="1602841559"/>
        <w:docPartObj>
          <w:docPartGallery w:val="Cover Pages"/>
          <w:docPartUnique/>
        </w:docPartObj>
      </w:sdtPr>
      <w:sdtEndPr>
        <w:rPr>
          <w:rFonts w:ascii="Abadi Extra Light" w:hAnsi="Abadi Extra Light"/>
          <w:sz w:val="24"/>
        </w:rPr>
      </w:sdtEndPr>
      <w:sdtContent>
        <w:p w14:paraId="1E752FCD" w14:textId="60AAF785" w:rsidR="00CA59D4" w:rsidRDefault="00352641" w:rsidP="00D74318">
          <w:pPr>
            <w:pStyle w:val="TitrePagedeGard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C4C1A10" wp14:editId="7DDB96F2">
                    <wp:simplePos x="0" y="0"/>
                    <wp:positionH relativeFrom="page">
                      <wp:posOffset>2607310</wp:posOffset>
                    </wp:positionH>
                    <wp:positionV relativeFrom="paragraph">
                      <wp:posOffset>87407</wp:posOffset>
                    </wp:positionV>
                    <wp:extent cx="4933950" cy="603849"/>
                    <wp:effectExtent l="0" t="0" r="19050" b="25400"/>
                    <wp:wrapNone/>
                    <wp:docPr id="5" name="Zone de text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33950" cy="603849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44F2E6FB" w14:textId="4BA5D1E0" w:rsidR="00FF67F9" w:rsidRPr="005B4777" w:rsidRDefault="005B4777" w:rsidP="005B4777">
                                <w:pPr>
                                  <w:pStyle w:val="SocitPagedeGarde"/>
                                </w:pPr>
                                <w:r>
                                  <w:t>Cégep du Vieux Montréal</w:t>
                                </w:r>
                              </w:p>
                              <w:p w14:paraId="3593F510" w14:textId="77777777" w:rsidR="007E6996" w:rsidRDefault="007E6996"/>
                              <w:p w14:paraId="5ACAB6FA" w14:textId="082D4467" w:rsidR="00AD2763" w:rsidRPr="00454F11" w:rsidRDefault="00454F11" w:rsidP="00454F11">
                                <w:pPr>
                                  <w:pStyle w:val="DatedepublicationPagedeGarde"/>
                                </w:pPr>
                                <w:r>
                                  <w:t>2022-09-01</w:t>
                                </w:r>
                              </w:p>
                              <w:p w14:paraId="2DDA6EBC" w14:textId="77777777" w:rsidR="007E6996" w:rsidRDefault="007E6996"/>
                              <w:p w14:paraId="5C13ECD3" w14:textId="2FD6FAF0" w:rsidR="00FF67F9" w:rsidRPr="00F46012" w:rsidRDefault="00FF67F9" w:rsidP="00FF67F9">
                                <w:pPr>
                                  <w:pStyle w:val="Auteur"/>
                                </w:pPr>
                                <w:r>
                                  <w:t xml:space="preserve">Réalisé par </w:t>
                                </w:r>
                                <w:proofErr w:type="gramStart"/>
                                <w:r>
                                  <w:t>Mai</w:t>
                                </w:r>
                                <w:proofErr w:type="gramEnd"/>
                                <w:r>
                                  <w:t xml:space="preserve"> Giang Tien et </w:t>
                                </w:r>
                                <w:proofErr w:type="spellStart"/>
                                <w:r>
                                  <w:t>Gueco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r w:rsidRPr="00F46012">
                                  <w:t>Doan Luis Phillip</w:t>
                                </w:r>
                              </w:p>
                              <w:p w14:paraId="03713FF6" w14:textId="77777777" w:rsidR="00C15F09" w:rsidRPr="00F46012" w:rsidRDefault="00C15F09" w:rsidP="00F46012">
                                <w:pPr>
                                  <w:pStyle w:val="Auteur"/>
                                </w:pPr>
                              </w:p>
                              <w:p w14:paraId="2AAF63A9" w14:textId="77777777" w:rsidR="007E6996" w:rsidRDefault="007E6996"/>
                              <w:p w14:paraId="1B18A1F6" w14:textId="258F1314" w:rsidR="00FF67F9" w:rsidRPr="005B4777" w:rsidRDefault="005B4777" w:rsidP="00782C2A">
                                <w:pPr>
                                  <w:pStyle w:val="SocitPagedeGarde"/>
                                  <w:pBdr>
                                    <w:right w:val="single" w:sz="18" w:space="23" w:color="2F5496" w:themeColor="accent1" w:themeShade="BF"/>
                                  </w:pBdr>
                                </w:pPr>
                                <w:proofErr w:type="spellStart"/>
                                <w:proofErr w:type="gramStart"/>
                                <w:r>
                                  <w:t>ux</w:t>
                                </w:r>
                                <w:proofErr w:type="spellEnd"/>
                                <w:proofErr w:type="gramEnd"/>
                                <w:r>
                                  <w:t xml:space="preserve"> Montréal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4C1A1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5" o:spid="_x0000_s1026" type="#_x0000_t202" style="position:absolute;left:0;text-align:left;margin-left:205.3pt;margin-top:6.9pt;width:388.5pt;height:47.5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" fillcolor="#d5dce4 [671]" strokecolor="#9cc2e5 [1944]" strokeweight=".5pt">
                    <v:textbox>
                      <w:txbxContent>
                        <w:p w14:paraId="44F2E6FB" w14:textId="4BA5D1E0" w:rsidR="00FF67F9" w:rsidRPr="005B4777" w:rsidRDefault="005B4777" w:rsidP="005B4777">
                          <w:pPr>
                            <w:pStyle w:val="SocitPagedeGarde"/>
                          </w:pPr>
                          <w:r>
                            <w:t>Cégep du Vieux Montréal</w:t>
                          </w:r>
                        </w:p>
                        <w:p w14:paraId="3593F510" w14:textId="77777777" w:rsidR="007E6996" w:rsidRDefault="007E6996"/>
                        <w:p w14:paraId="5ACAB6FA" w14:textId="082D4467" w:rsidR="00AD2763" w:rsidRPr="00454F11" w:rsidRDefault="00454F11" w:rsidP="00454F11">
                          <w:pPr>
                            <w:pStyle w:val="DatedepublicationPagedeGarde"/>
                          </w:pPr>
                          <w:r>
                            <w:t>2022-09-01</w:t>
                          </w:r>
                        </w:p>
                        <w:p w14:paraId="2DDA6EBC" w14:textId="77777777" w:rsidR="007E6996" w:rsidRDefault="007E6996"/>
                        <w:p w14:paraId="5C13ECD3" w14:textId="2FD6FAF0" w:rsidR="00FF67F9" w:rsidRPr="00F46012" w:rsidRDefault="00FF67F9" w:rsidP="00FF67F9">
                          <w:pPr>
                            <w:pStyle w:val="Auteur"/>
                          </w:pPr>
                          <w:r>
                            <w:t xml:space="preserve">Réalisé par </w:t>
                          </w:r>
                          <w:proofErr w:type="gramStart"/>
                          <w:r>
                            <w:t>Mai</w:t>
                          </w:r>
                          <w:proofErr w:type="gramEnd"/>
                          <w:r>
                            <w:t xml:space="preserve"> Giang Tien et </w:t>
                          </w:r>
                          <w:proofErr w:type="spellStart"/>
                          <w:r>
                            <w:t>Gueco</w:t>
                          </w:r>
                          <w:proofErr w:type="spellEnd"/>
                          <w:r>
                            <w:t xml:space="preserve"> </w:t>
                          </w:r>
                          <w:r w:rsidRPr="00F46012">
                            <w:t>Doan Luis Phillip</w:t>
                          </w:r>
                        </w:p>
                        <w:p w14:paraId="03713FF6" w14:textId="77777777" w:rsidR="00C15F09" w:rsidRPr="00F46012" w:rsidRDefault="00C15F09" w:rsidP="00F46012">
                          <w:pPr>
                            <w:pStyle w:val="Auteur"/>
                          </w:pPr>
                        </w:p>
                        <w:p w14:paraId="2AAF63A9" w14:textId="77777777" w:rsidR="007E6996" w:rsidRDefault="007E6996"/>
                        <w:p w14:paraId="1B18A1F6" w14:textId="258F1314" w:rsidR="00FF67F9" w:rsidRPr="005B4777" w:rsidRDefault="005B4777" w:rsidP="00782C2A">
                          <w:pPr>
                            <w:pStyle w:val="SocitPagedeGarde"/>
                            <w:pBdr>
                              <w:right w:val="single" w:sz="18" w:space="23" w:color="2F5496" w:themeColor="accent1" w:themeShade="BF"/>
                            </w:pBdr>
                          </w:pPr>
                          <w:proofErr w:type="spellStart"/>
                          <w:proofErr w:type="gramStart"/>
                          <w:r>
                            <w:t>ux</w:t>
                          </w:r>
                          <w:proofErr w:type="spellEnd"/>
                          <w:proofErr w:type="gramEnd"/>
                          <w:r>
                            <w:t xml:space="preserve"> Montréal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F4601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3AC8296" wp14:editId="128302C9">
                    <wp:simplePos x="0" y="0"/>
                    <wp:positionH relativeFrom="column">
                      <wp:posOffset>-904875</wp:posOffset>
                    </wp:positionH>
                    <wp:positionV relativeFrom="paragraph">
                      <wp:posOffset>-2314576</wp:posOffset>
                    </wp:positionV>
                    <wp:extent cx="1533525" cy="12049125"/>
                    <wp:effectExtent l="0" t="0" r="28575" b="28575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533525" cy="1204912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202FD77" id="Rectangle 1" o:spid="_x0000_s1026" style="position:absolute;margin-left:-71.25pt;margin-top:-182.25pt;width:120.75pt;height:948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" fillcolor="#8eaadb [1940]" strokecolor="#9cc2e5 [1944]" strokeweight="1pt"/>
                </w:pict>
              </mc:Fallback>
            </mc:AlternateContent>
          </w:r>
        </w:p>
        <w:p w14:paraId="3C734F96" w14:textId="602AF4A7" w:rsidR="00CA59D4" w:rsidRDefault="00782C2A" w:rsidP="00C15F09">
          <w:pPr>
            <w:pStyle w:val="Listepuces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4789836" wp14:editId="237FB133">
                    <wp:simplePos x="0" y="0"/>
                    <wp:positionH relativeFrom="page">
                      <wp:posOffset>4710023</wp:posOffset>
                    </wp:positionH>
                    <wp:positionV relativeFrom="paragraph">
                      <wp:posOffset>6108305</wp:posOffset>
                    </wp:positionV>
                    <wp:extent cx="1159510" cy="448573"/>
                    <wp:effectExtent l="0" t="0" r="21590" b="27940"/>
                    <wp:wrapNone/>
                    <wp:docPr id="4" name="Zone de text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159510" cy="44857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0B118B5D" w14:textId="0C4A3B16" w:rsidR="00AD2763" w:rsidRPr="00454F11" w:rsidRDefault="00454F11" w:rsidP="00782C2A">
                                <w:pPr>
                                  <w:pStyle w:val="DatedepublicationPagedeGarde"/>
                                </w:pPr>
                                <w:r>
                                  <w:t>2022-09-01</w:t>
                                </w:r>
                              </w:p>
                              <w:p w14:paraId="3B1C3764" w14:textId="77777777" w:rsidR="007E6996" w:rsidRDefault="007E6996" w:rsidP="00782C2A"/>
                              <w:p w14:paraId="709B8B2E" w14:textId="4485D18B" w:rsidR="00AD2763" w:rsidRPr="00454F11" w:rsidRDefault="00454F11" w:rsidP="00782C2A">
                                <w:pPr>
                                  <w:pStyle w:val="DatedepublicationPagedeGarde"/>
                                  <w:pBdr>
                                    <w:right w:val="single" w:sz="18" w:space="23" w:color="2F5496" w:themeColor="accent1" w:themeShade="BF"/>
                                  </w:pBdr>
                                </w:pPr>
                                <w:r>
                                  <w:t>2022-09-01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789836" id="Zone de texte 4" o:spid="_x0000_s1027" type="#_x0000_t202" style="position:absolute;left:0;text-align:left;margin-left:370.85pt;margin-top:480.95pt;width:91.3pt;height:35.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" fillcolor="white [3201]" strokecolor="#9cc2e5 [1944]" strokeweight=".5pt">
                    <v:textbox>
                      <w:txbxContent>
                        <w:p w14:paraId="0B118B5D" w14:textId="0C4A3B16" w:rsidR="00AD2763" w:rsidRPr="00454F11" w:rsidRDefault="00454F11" w:rsidP="00782C2A">
                          <w:pPr>
                            <w:pStyle w:val="DatedepublicationPagedeGarde"/>
                          </w:pPr>
                          <w:r>
                            <w:t>2022-09-01</w:t>
                          </w:r>
                        </w:p>
                        <w:p w14:paraId="3B1C3764" w14:textId="77777777" w:rsidR="007E6996" w:rsidRDefault="007E6996" w:rsidP="00782C2A"/>
                        <w:p w14:paraId="709B8B2E" w14:textId="4485D18B" w:rsidR="00AD2763" w:rsidRPr="00454F11" w:rsidRDefault="00454F11" w:rsidP="00782C2A">
                          <w:pPr>
                            <w:pStyle w:val="DatedepublicationPagedeGarde"/>
                            <w:pBdr>
                              <w:right w:val="single" w:sz="18" w:space="23" w:color="2F5496" w:themeColor="accent1" w:themeShade="BF"/>
                            </w:pBdr>
                          </w:pPr>
                          <w:r>
                            <w:t>2022-09-01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ACD8750" wp14:editId="4B1CB8ED">
                    <wp:simplePos x="0" y="0"/>
                    <wp:positionH relativeFrom="page">
                      <wp:posOffset>629728</wp:posOffset>
                    </wp:positionH>
                    <wp:positionV relativeFrom="paragraph">
                      <wp:posOffset>5573467</wp:posOffset>
                    </wp:positionV>
                    <wp:extent cx="4933950" cy="621102"/>
                    <wp:effectExtent l="0" t="0" r="19050" b="26670"/>
                    <wp:wrapNone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33950" cy="621102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635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58938B3A" w14:textId="77777777" w:rsidR="00FF67F9" w:rsidRPr="00F46012" w:rsidRDefault="00FF67F9" w:rsidP="00782C2A">
                                <w:pPr>
                                  <w:pStyle w:val="Auteur"/>
                                </w:pPr>
                                <w:r>
                                  <w:t xml:space="preserve">Réalisé par </w:t>
                                </w:r>
                                <w:proofErr w:type="gramStart"/>
                                <w:r>
                                  <w:t>Mai</w:t>
                                </w:r>
                                <w:proofErr w:type="gramEnd"/>
                                <w:r>
                                  <w:t xml:space="preserve"> Giang Tien et </w:t>
                                </w:r>
                                <w:proofErr w:type="spellStart"/>
                                <w:r>
                                  <w:t>Gueco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r w:rsidRPr="00F46012">
                                  <w:t>Doan Luis Phillip</w:t>
                                </w:r>
                              </w:p>
                              <w:p w14:paraId="2F511A3F" w14:textId="77777777" w:rsidR="00C15F09" w:rsidRPr="00F46012" w:rsidRDefault="00C15F09" w:rsidP="00782C2A">
                                <w:pPr>
                                  <w:pStyle w:val="Auteur"/>
                                </w:pPr>
                              </w:p>
                              <w:p w14:paraId="5568A51F" w14:textId="77777777" w:rsidR="007E6996" w:rsidRDefault="007E6996" w:rsidP="00782C2A"/>
                              <w:p w14:paraId="0C8AF870" w14:textId="35CA7D4C" w:rsidR="00FF67F9" w:rsidRPr="00F46012" w:rsidRDefault="00FF67F9" w:rsidP="00782C2A">
                                <w:pPr>
                                  <w:pStyle w:val="Auteur"/>
                                  <w:pBdr>
                                    <w:right w:val="single" w:sz="18" w:space="23" w:color="2F5496" w:themeColor="accent1" w:themeShade="BF"/>
                                  </w:pBdr>
                                </w:pPr>
                                <w:r>
                                  <w:t xml:space="preserve">Réalisé par </w:t>
                                </w:r>
                                <w:proofErr w:type="gramStart"/>
                                <w:r>
                                  <w:t>Mai</w:t>
                                </w:r>
                                <w:proofErr w:type="gramEnd"/>
                                <w:r>
                                  <w:t xml:space="preserve"> Giang Tien et </w:t>
                                </w:r>
                                <w:proofErr w:type="spellStart"/>
                                <w:r>
                                  <w:t>Gueco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r w:rsidRPr="00F46012">
                                  <w:t>Doan Luis Phillip</w:t>
                                </w:r>
                              </w:p>
                              <w:p w14:paraId="2FEFBB89" w14:textId="72784F66" w:rsidR="00C15F09" w:rsidRPr="00F46012" w:rsidRDefault="00C15F09" w:rsidP="00782C2A">
                                <w:pPr>
                                  <w:pStyle w:val="Auteur"/>
                                  <w:pBdr>
                                    <w:right w:val="single" w:sz="18" w:space="23" w:color="2F5496" w:themeColor="accent1" w:themeShade="BF"/>
                                  </w:pBd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CD8750" id="Zone de texte 2" o:spid="_x0000_s1028" type="#_x0000_t202" style="position:absolute;left:0;text-align:left;margin-left:49.6pt;margin-top:438.85pt;width:388.5pt;height:48.9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" fillcolor="#b4c6e7 [1300]" strokecolor="#9cc2e5 [1944]" strokeweight=".5pt">
                    <v:textbox>
                      <w:txbxContent>
                        <w:p w14:paraId="58938B3A" w14:textId="77777777" w:rsidR="00FF67F9" w:rsidRPr="00F46012" w:rsidRDefault="00FF67F9" w:rsidP="00782C2A">
                          <w:pPr>
                            <w:pStyle w:val="Auteur"/>
                          </w:pPr>
                          <w:r>
                            <w:t xml:space="preserve">Réalisé par </w:t>
                          </w:r>
                          <w:proofErr w:type="gramStart"/>
                          <w:r>
                            <w:t>Mai</w:t>
                          </w:r>
                          <w:proofErr w:type="gramEnd"/>
                          <w:r>
                            <w:t xml:space="preserve"> Giang Tien et </w:t>
                          </w:r>
                          <w:proofErr w:type="spellStart"/>
                          <w:r>
                            <w:t>Gueco</w:t>
                          </w:r>
                          <w:proofErr w:type="spellEnd"/>
                          <w:r>
                            <w:t xml:space="preserve"> </w:t>
                          </w:r>
                          <w:r w:rsidRPr="00F46012">
                            <w:t>Doan Luis Phillip</w:t>
                          </w:r>
                        </w:p>
                        <w:p w14:paraId="2F511A3F" w14:textId="77777777" w:rsidR="00C15F09" w:rsidRPr="00F46012" w:rsidRDefault="00C15F09" w:rsidP="00782C2A">
                          <w:pPr>
                            <w:pStyle w:val="Auteur"/>
                          </w:pPr>
                        </w:p>
                        <w:p w14:paraId="5568A51F" w14:textId="77777777" w:rsidR="007E6996" w:rsidRDefault="007E6996" w:rsidP="00782C2A"/>
                        <w:p w14:paraId="0C8AF870" w14:textId="35CA7D4C" w:rsidR="00FF67F9" w:rsidRPr="00F46012" w:rsidRDefault="00FF67F9" w:rsidP="00782C2A">
                          <w:pPr>
                            <w:pStyle w:val="Auteur"/>
                            <w:pBdr>
                              <w:right w:val="single" w:sz="18" w:space="23" w:color="2F5496" w:themeColor="accent1" w:themeShade="BF"/>
                            </w:pBdr>
                          </w:pPr>
                          <w:r>
                            <w:t xml:space="preserve">Réalisé par </w:t>
                          </w:r>
                          <w:proofErr w:type="gramStart"/>
                          <w:r>
                            <w:t>Mai</w:t>
                          </w:r>
                          <w:proofErr w:type="gramEnd"/>
                          <w:r>
                            <w:t xml:space="preserve"> Giang Tien et </w:t>
                          </w:r>
                          <w:proofErr w:type="spellStart"/>
                          <w:r>
                            <w:t>Gueco</w:t>
                          </w:r>
                          <w:proofErr w:type="spellEnd"/>
                          <w:r>
                            <w:t xml:space="preserve"> </w:t>
                          </w:r>
                          <w:r w:rsidRPr="00F46012">
                            <w:t>Doan Luis Phillip</w:t>
                          </w:r>
                        </w:p>
                        <w:p w14:paraId="2FEFBB89" w14:textId="72784F66" w:rsidR="00C15F09" w:rsidRPr="00F46012" w:rsidRDefault="00C15F09" w:rsidP="00782C2A">
                          <w:pPr>
                            <w:pStyle w:val="Auteur"/>
                            <w:pBdr>
                              <w:right w:val="single" w:sz="18" w:space="23" w:color="2F5496" w:themeColor="accent1" w:themeShade="BF"/>
                            </w:pBdr>
                          </w:pP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F47BF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F6E799" wp14:editId="7A6DDEFA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10795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1E044B" w14:textId="35CA7D4C" w:rsidR="00CA59D4" w:rsidRDefault="00CA59D4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F6E799" id="Zone de texte 32" o:spid="_x0000_s1029" type="#_x0000_t202" style="position:absolute;left:0;text-align:left;margin-left:236.8pt;margin-top:0;width:4in;height:28.8pt;z-index:251661312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" filled="f" stroked="f" strokeweight=".5pt">
                    <v:textbox style="mso-fit-shape-to-text:t" inset="0,0,0,0">
                      <w:txbxContent>
                        <w:p w14:paraId="541E044B" w14:textId="35CA7D4C" w:rsidR="00CA59D4" w:rsidRDefault="00CA59D4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CA59D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759759793"/>
        <w:docPartObj>
          <w:docPartGallery w:val="Table of Contents"/>
          <w:docPartUnique/>
        </w:docPartObj>
      </w:sdtPr>
      <w:sdtEndPr>
        <w:rPr>
          <w:rFonts w:ascii="Abadi Extra Light" w:hAnsi="Abadi Extra Light"/>
          <w:b/>
          <w:bCs/>
          <w:sz w:val="24"/>
        </w:rPr>
      </w:sdtEndPr>
      <w:sdtContent>
        <w:p w14:paraId="24A066A4" w14:textId="421CE3CB" w:rsidR="0054116D" w:rsidRDefault="0054116D" w:rsidP="00373C5B">
          <w:pPr>
            <w:pStyle w:val="En-ttedetabledesmatires"/>
          </w:pPr>
          <w:r>
            <w:rPr>
              <w:lang w:val="fr-FR"/>
            </w:rPr>
            <w:t xml:space="preserve">Table des </w:t>
          </w:r>
          <w:r w:rsidRPr="00373C5B">
            <w:t>matières</w:t>
          </w:r>
        </w:p>
        <w:p w14:paraId="60032566" w14:textId="2835B9F4" w:rsidR="00E73608" w:rsidRDefault="0059037E">
          <w:pPr>
            <w:pStyle w:val="TM1"/>
            <w:rPr>
              <w:ins w:id="3" w:author="Mai Giang Tien" w:date="2022-09-07T17:06:00Z"/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4" w:author="Mai Giang Tien" w:date="2022-09-07T17:06:00Z">
            <w:r w:rsidR="00E73608" w:rsidRPr="00012AE3">
              <w:rPr>
                <w:rStyle w:val="Hyperlien"/>
                <w:noProof/>
              </w:rPr>
              <w:fldChar w:fldCharType="begin"/>
            </w:r>
            <w:r w:rsidR="00E73608" w:rsidRPr="00012AE3">
              <w:rPr>
                <w:rStyle w:val="Hyperlien"/>
                <w:noProof/>
              </w:rPr>
              <w:instrText xml:space="preserve"> </w:instrText>
            </w:r>
            <w:r w:rsidR="00E73608">
              <w:rPr>
                <w:noProof/>
              </w:rPr>
              <w:instrText>HYPERLINK \l "_Toc113462784"</w:instrText>
            </w:r>
            <w:r w:rsidR="00E73608" w:rsidRPr="00012AE3">
              <w:rPr>
                <w:rStyle w:val="Hyperlien"/>
                <w:noProof/>
              </w:rPr>
              <w:instrText xml:space="preserve"> </w:instrText>
            </w:r>
            <w:r w:rsidR="00E73608" w:rsidRPr="00012AE3">
              <w:rPr>
                <w:rStyle w:val="Hyperlien"/>
                <w:noProof/>
              </w:rPr>
            </w:r>
            <w:r w:rsidR="00E73608" w:rsidRPr="00012AE3">
              <w:rPr>
                <w:rStyle w:val="Hyperlien"/>
                <w:noProof/>
              </w:rPr>
              <w:fldChar w:fldCharType="separate"/>
            </w:r>
            <w:r w:rsidR="00E73608" w:rsidRPr="00012AE3">
              <w:rPr>
                <w:rStyle w:val="Hyperlien"/>
                <w:noProof/>
              </w:rPr>
              <w:t>Introduction</w:t>
            </w:r>
            <w:r w:rsidR="00E73608">
              <w:rPr>
                <w:noProof/>
                <w:webHidden/>
              </w:rPr>
              <w:tab/>
            </w:r>
            <w:r w:rsidR="00E73608">
              <w:rPr>
                <w:noProof/>
                <w:webHidden/>
              </w:rPr>
              <w:fldChar w:fldCharType="begin"/>
            </w:r>
            <w:r w:rsidR="00E73608">
              <w:rPr>
                <w:noProof/>
                <w:webHidden/>
              </w:rPr>
              <w:instrText xml:space="preserve"> PAGEREF _Toc113462784 \h </w:instrText>
            </w:r>
          </w:ins>
          <w:r w:rsidR="00E73608">
            <w:rPr>
              <w:noProof/>
              <w:webHidden/>
            </w:rPr>
          </w:r>
          <w:r w:rsidR="00E73608">
            <w:rPr>
              <w:noProof/>
              <w:webHidden/>
            </w:rPr>
            <w:fldChar w:fldCharType="separate"/>
          </w:r>
          <w:ins w:id="5" w:author="Mai Giang Tien" w:date="2022-09-07T17:06:00Z">
            <w:r w:rsidR="00E73608">
              <w:rPr>
                <w:noProof/>
                <w:webHidden/>
              </w:rPr>
              <w:t>2</w:t>
            </w:r>
            <w:r w:rsidR="00E73608">
              <w:rPr>
                <w:noProof/>
                <w:webHidden/>
              </w:rPr>
              <w:fldChar w:fldCharType="end"/>
            </w:r>
            <w:r w:rsidR="00E73608" w:rsidRPr="00012AE3">
              <w:rPr>
                <w:rStyle w:val="Hyperlien"/>
                <w:noProof/>
              </w:rPr>
              <w:fldChar w:fldCharType="end"/>
            </w:r>
          </w:ins>
        </w:p>
        <w:p w14:paraId="73BEB037" w14:textId="379B37B4" w:rsidR="00E73608" w:rsidRDefault="00E73608">
          <w:pPr>
            <w:pStyle w:val="Tabledesmatieres"/>
            <w:rPr>
              <w:ins w:id="6" w:author="Mai Giang Tien" w:date="2022-09-07T17:06:00Z"/>
              <w:rFonts w:asciiTheme="minorHAnsi" w:eastAsiaTheme="minorEastAsia" w:hAnsiTheme="minorHAnsi"/>
              <w:sz w:val="22"/>
              <w:lang w:val="en-CA" w:eastAsia="en-CA"/>
            </w:rPr>
            <w:pPrChange w:id="7" w:author="Mai Giang Tien" w:date="2022-09-07T22:00:00Z">
              <w:pPr>
                <w:pStyle w:val="TM1"/>
              </w:pPr>
            </w:pPrChange>
          </w:pPr>
          <w:ins w:id="8" w:author="Mai Giang Tien" w:date="2022-09-07T17:06:00Z">
            <w:r w:rsidRPr="00012AE3">
              <w:rPr>
                <w:rStyle w:val="Hyperlien"/>
              </w:rPr>
              <w:fldChar w:fldCharType="begin"/>
            </w:r>
            <w:r w:rsidRPr="00012AE3">
              <w:rPr>
                <w:rStyle w:val="Hyperlien"/>
              </w:rPr>
              <w:instrText xml:space="preserve"> </w:instrText>
            </w:r>
            <w:r>
              <w:instrText>HYPERLINK \l "_Toc113462785"</w:instrText>
            </w:r>
            <w:r w:rsidRPr="00012AE3">
              <w:rPr>
                <w:rStyle w:val="Hyperlien"/>
              </w:rPr>
              <w:instrText xml:space="preserve"> </w:instrText>
            </w:r>
            <w:r w:rsidRPr="00012AE3">
              <w:rPr>
                <w:rStyle w:val="Hyperlien"/>
              </w:rPr>
            </w:r>
            <w:r w:rsidRPr="00012AE3">
              <w:rPr>
                <w:rStyle w:val="Hyperlien"/>
              </w:rPr>
              <w:fldChar w:fldCharType="separate"/>
            </w:r>
            <w:r w:rsidRPr="00012AE3">
              <w:rPr>
                <w:rStyle w:val="Hyperlien"/>
              </w:rPr>
              <w:t xml:space="preserve">La </w:t>
            </w:r>
            <w:r w:rsidRPr="00E57A8F">
              <w:rPr>
                <w:rStyle w:val="Hyperlien"/>
                <w:color w:val="auto"/>
                <w:u w:val="none"/>
              </w:rPr>
              <w:t>grille</w:t>
            </w:r>
            <w:r w:rsidRPr="00012AE3">
              <w:rPr>
                <w:rStyle w:val="Hyperlien"/>
              </w:rPr>
              <w:t xml:space="preserve"> de cours et son parcours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_Toc113462785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9" w:author="Mai Giang Tien" w:date="2022-09-07T17:06:00Z"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  <w:r w:rsidRPr="00012AE3">
              <w:rPr>
                <w:rStyle w:val="Hyperlien"/>
              </w:rPr>
              <w:fldChar w:fldCharType="end"/>
            </w:r>
          </w:ins>
        </w:p>
        <w:p w14:paraId="757B18FA" w14:textId="2A88BB21" w:rsidR="00E73608" w:rsidRDefault="00E73608">
          <w:pPr>
            <w:pStyle w:val="TM1"/>
            <w:rPr>
              <w:ins w:id="10" w:author="Mai Giang Tien" w:date="2022-09-07T17:06:00Z"/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ins w:id="11" w:author="Mai Giang Tien" w:date="2022-09-07T17:06:00Z">
            <w:r w:rsidRPr="00012AE3">
              <w:rPr>
                <w:rStyle w:val="Hyperlien"/>
                <w:noProof/>
              </w:rPr>
              <w:fldChar w:fldCharType="begin"/>
            </w:r>
            <w:r w:rsidRPr="00012AE3">
              <w:rPr>
                <w:rStyle w:val="Hyperlien"/>
                <w:noProof/>
              </w:rPr>
              <w:instrText xml:space="preserve"> </w:instrText>
            </w:r>
            <w:r>
              <w:rPr>
                <w:noProof/>
              </w:rPr>
              <w:instrText>HYPERLINK \l "_Toc113462786"</w:instrText>
            </w:r>
            <w:r w:rsidRPr="00012AE3">
              <w:rPr>
                <w:rStyle w:val="Hyperlien"/>
                <w:noProof/>
              </w:rPr>
              <w:instrText xml:space="preserve"> </w:instrText>
            </w:r>
            <w:r w:rsidRPr="00012AE3">
              <w:rPr>
                <w:rStyle w:val="Hyperlien"/>
                <w:noProof/>
              </w:rPr>
            </w:r>
            <w:r w:rsidRPr="00012AE3">
              <w:rPr>
                <w:rStyle w:val="Hyperlien"/>
                <w:noProof/>
              </w:rPr>
              <w:fldChar w:fldCharType="separate"/>
            </w:r>
            <w:r w:rsidRPr="00012AE3">
              <w:rPr>
                <w:rStyle w:val="Hyperlien"/>
                <w:noProof/>
              </w:rPr>
              <w:t>Les installations et les services du département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_Toc113462786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" w:author="Mai Giang Tien" w:date="2022-09-07T17:06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012AE3">
              <w:rPr>
                <w:rStyle w:val="Hyperlien"/>
                <w:noProof/>
              </w:rPr>
              <w:fldChar w:fldCharType="end"/>
            </w:r>
          </w:ins>
        </w:p>
        <w:p w14:paraId="0E7A1759" w14:textId="3CF13647" w:rsidR="00E73608" w:rsidRDefault="00E73608">
          <w:pPr>
            <w:pStyle w:val="TM1"/>
            <w:rPr>
              <w:ins w:id="13" w:author="Mai Giang Tien" w:date="2022-09-07T17:06:00Z"/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ins w:id="14" w:author="Mai Giang Tien" w:date="2022-09-07T17:06:00Z">
            <w:r w:rsidRPr="00012AE3">
              <w:rPr>
                <w:rStyle w:val="Hyperlien"/>
                <w:noProof/>
              </w:rPr>
              <w:fldChar w:fldCharType="begin"/>
            </w:r>
            <w:r w:rsidRPr="00012AE3">
              <w:rPr>
                <w:rStyle w:val="Hyperlien"/>
                <w:noProof/>
              </w:rPr>
              <w:instrText xml:space="preserve"> </w:instrText>
            </w:r>
            <w:r>
              <w:rPr>
                <w:noProof/>
              </w:rPr>
              <w:instrText>HYPERLINK \l "_Toc113462787"</w:instrText>
            </w:r>
            <w:r w:rsidRPr="00012AE3">
              <w:rPr>
                <w:rStyle w:val="Hyperlien"/>
                <w:noProof/>
              </w:rPr>
              <w:instrText xml:space="preserve"> </w:instrText>
            </w:r>
            <w:r w:rsidRPr="00012AE3">
              <w:rPr>
                <w:rStyle w:val="Hyperlien"/>
                <w:noProof/>
              </w:rPr>
            </w:r>
            <w:r w:rsidRPr="00012AE3">
              <w:rPr>
                <w:rStyle w:val="Hyperlien"/>
                <w:noProof/>
              </w:rPr>
              <w:fldChar w:fldCharType="separate"/>
            </w:r>
            <w:r w:rsidRPr="00012AE3">
              <w:rPr>
                <w:rStyle w:val="Hyperlien"/>
                <w:noProof/>
              </w:rPr>
              <w:t>Les perspectives d’emploi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_Toc113462787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" w:author="Mai Giang Tien" w:date="2022-09-07T17:06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012AE3">
              <w:rPr>
                <w:rStyle w:val="Hyperlien"/>
                <w:noProof/>
              </w:rPr>
              <w:fldChar w:fldCharType="end"/>
            </w:r>
          </w:ins>
        </w:p>
        <w:p w14:paraId="7CDE73CA" w14:textId="7BBB335A" w:rsidR="00E73608" w:rsidRDefault="00E73608">
          <w:pPr>
            <w:pStyle w:val="TM1"/>
            <w:rPr>
              <w:ins w:id="16" w:author="Mai Giang Tien" w:date="2022-09-07T17:06:00Z"/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ins w:id="17" w:author="Mai Giang Tien" w:date="2022-09-07T17:06:00Z">
            <w:r w:rsidRPr="00012AE3">
              <w:rPr>
                <w:rStyle w:val="Hyperlien"/>
                <w:noProof/>
              </w:rPr>
              <w:fldChar w:fldCharType="begin"/>
            </w:r>
            <w:r w:rsidRPr="00012AE3">
              <w:rPr>
                <w:rStyle w:val="Hyperlien"/>
                <w:noProof/>
              </w:rPr>
              <w:instrText xml:space="preserve"> </w:instrText>
            </w:r>
            <w:r>
              <w:rPr>
                <w:noProof/>
              </w:rPr>
              <w:instrText>HYPERLINK \l "_Toc113462788"</w:instrText>
            </w:r>
            <w:r w:rsidRPr="00012AE3">
              <w:rPr>
                <w:rStyle w:val="Hyperlien"/>
                <w:noProof/>
              </w:rPr>
              <w:instrText xml:space="preserve"> </w:instrText>
            </w:r>
            <w:r w:rsidRPr="00012AE3">
              <w:rPr>
                <w:rStyle w:val="Hyperlien"/>
                <w:noProof/>
              </w:rPr>
            </w:r>
            <w:r w:rsidRPr="00012AE3">
              <w:rPr>
                <w:rStyle w:val="Hyperlien"/>
                <w:noProof/>
              </w:rPr>
              <w:fldChar w:fldCharType="separate"/>
            </w:r>
            <w:r w:rsidRPr="00012AE3">
              <w:rPr>
                <w:rStyle w:val="Hyperlien"/>
                <w:noProof/>
              </w:rPr>
              <w:t>Les perspectives universitaires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_Toc113462788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" w:author="Mai Giang Tien" w:date="2022-09-07T17:06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012AE3">
              <w:rPr>
                <w:rStyle w:val="Hyperlien"/>
                <w:noProof/>
              </w:rPr>
              <w:fldChar w:fldCharType="end"/>
            </w:r>
          </w:ins>
        </w:p>
        <w:p w14:paraId="7D0D1101" w14:textId="551E3CF4" w:rsidR="00E73608" w:rsidRDefault="00E73608">
          <w:pPr>
            <w:pStyle w:val="TM1"/>
            <w:rPr>
              <w:ins w:id="19" w:author="Mai Giang Tien" w:date="2022-09-07T17:06:00Z"/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ins w:id="20" w:author="Mai Giang Tien" w:date="2022-09-07T17:06:00Z">
            <w:r w:rsidRPr="00012AE3">
              <w:rPr>
                <w:rStyle w:val="Hyperlien"/>
                <w:noProof/>
              </w:rPr>
              <w:fldChar w:fldCharType="begin"/>
            </w:r>
            <w:r w:rsidRPr="00012AE3">
              <w:rPr>
                <w:rStyle w:val="Hyperlien"/>
                <w:noProof/>
              </w:rPr>
              <w:instrText xml:space="preserve"> </w:instrText>
            </w:r>
            <w:r>
              <w:rPr>
                <w:noProof/>
              </w:rPr>
              <w:instrText>HYPERLINK \l "_Toc113462789"</w:instrText>
            </w:r>
            <w:r w:rsidRPr="00012AE3">
              <w:rPr>
                <w:rStyle w:val="Hyperlien"/>
                <w:noProof/>
              </w:rPr>
              <w:instrText xml:space="preserve"> </w:instrText>
            </w:r>
            <w:r w:rsidRPr="00012AE3">
              <w:rPr>
                <w:rStyle w:val="Hyperlien"/>
                <w:noProof/>
              </w:rPr>
            </w:r>
            <w:r w:rsidRPr="00012AE3">
              <w:rPr>
                <w:rStyle w:val="Hyperlien"/>
                <w:noProof/>
              </w:rPr>
              <w:fldChar w:fldCharType="separate"/>
            </w:r>
            <w:r w:rsidRPr="00012AE3">
              <w:rPr>
                <w:rStyle w:val="Hyperlien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_Toc113462789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1" w:author="Mai Giang Tien" w:date="2022-09-07T17:06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012AE3">
              <w:rPr>
                <w:rStyle w:val="Hyperlien"/>
                <w:noProof/>
              </w:rPr>
              <w:fldChar w:fldCharType="end"/>
            </w:r>
          </w:ins>
        </w:p>
        <w:p w14:paraId="795240AE" w14:textId="48780111" w:rsidR="00E73608" w:rsidRDefault="00E73608">
          <w:pPr>
            <w:pStyle w:val="TM1"/>
            <w:rPr>
              <w:ins w:id="22" w:author="Mai Giang Tien" w:date="2022-09-07T17:06:00Z"/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ins w:id="23" w:author="Mai Giang Tien" w:date="2022-09-07T17:06:00Z">
            <w:r w:rsidRPr="00012AE3">
              <w:rPr>
                <w:rStyle w:val="Hyperlien"/>
                <w:noProof/>
              </w:rPr>
              <w:fldChar w:fldCharType="begin"/>
            </w:r>
            <w:r w:rsidRPr="00012AE3">
              <w:rPr>
                <w:rStyle w:val="Hyperlien"/>
                <w:noProof/>
              </w:rPr>
              <w:instrText xml:space="preserve"> </w:instrText>
            </w:r>
            <w:r>
              <w:rPr>
                <w:noProof/>
              </w:rPr>
              <w:instrText>HYPERLINK \l "_Toc113462790"</w:instrText>
            </w:r>
            <w:r w:rsidRPr="00012AE3">
              <w:rPr>
                <w:rStyle w:val="Hyperlien"/>
                <w:noProof/>
              </w:rPr>
              <w:instrText xml:space="preserve"> </w:instrText>
            </w:r>
            <w:r w:rsidRPr="00012AE3">
              <w:rPr>
                <w:rStyle w:val="Hyperlien"/>
                <w:noProof/>
              </w:rPr>
            </w:r>
            <w:r w:rsidRPr="00012AE3">
              <w:rPr>
                <w:rStyle w:val="Hyperlien"/>
                <w:noProof/>
              </w:rPr>
              <w:fldChar w:fldCharType="separate"/>
            </w:r>
            <w:r w:rsidRPr="00012AE3">
              <w:rPr>
                <w:rStyle w:val="Hyperlien"/>
                <w:noProof/>
              </w:rPr>
              <w:t>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_Toc113462790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4" w:author="Mai Giang Tien" w:date="2022-09-07T17:06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012AE3">
              <w:rPr>
                <w:rStyle w:val="Hyperlien"/>
                <w:noProof/>
              </w:rPr>
              <w:fldChar w:fldCharType="end"/>
            </w:r>
          </w:ins>
        </w:p>
        <w:p w14:paraId="7CA23A32" w14:textId="63885403" w:rsidR="00782C2A" w:rsidDel="00E73608" w:rsidRDefault="00782C2A">
          <w:pPr>
            <w:pStyle w:val="TM1"/>
            <w:rPr>
              <w:del w:id="25" w:author="Mai Giang Tien" w:date="2022-09-07T17:05:00Z"/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del w:id="26" w:author="Mai Giang Tien" w:date="2022-09-07T17:05:00Z">
            <w:r w:rsidRPr="00E73608" w:rsidDel="00E73608">
              <w:rPr>
                <w:rPrChange w:id="27" w:author="Mai Giang Tien" w:date="2022-09-07T17:05:00Z">
                  <w:rPr>
                    <w:rStyle w:val="Hyperlien"/>
                    <w:noProof/>
                  </w:rPr>
                </w:rPrChange>
              </w:rPr>
              <w:delText>Introduction</w:delText>
            </w:r>
            <w:r w:rsidDel="00E73608">
              <w:rPr>
                <w:noProof/>
                <w:webHidden/>
              </w:rPr>
              <w:tab/>
              <w:delText>2</w:delText>
            </w:r>
          </w:del>
        </w:p>
        <w:p w14:paraId="769F9622" w14:textId="0F33AFC6" w:rsidR="00782C2A" w:rsidDel="00E73608" w:rsidRDefault="00782C2A">
          <w:pPr>
            <w:pStyle w:val="TM1"/>
            <w:rPr>
              <w:del w:id="28" w:author="Mai Giang Tien" w:date="2022-09-07T17:05:00Z"/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del w:id="29" w:author="Mai Giang Tien" w:date="2022-09-07T17:05:00Z">
            <w:r w:rsidRPr="00E73608" w:rsidDel="00E73608">
              <w:rPr>
                <w:rPrChange w:id="30" w:author="Mai Giang Tien" w:date="2022-09-07T17:05:00Z">
                  <w:rPr>
                    <w:rStyle w:val="Hyperlien"/>
                    <w:noProof/>
                  </w:rPr>
                </w:rPrChange>
              </w:rPr>
              <w:delText>La grille de cours et son parcours</w:delText>
            </w:r>
            <w:r w:rsidDel="00E73608">
              <w:rPr>
                <w:noProof/>
                <w:webHidden/>
              </w:rPr>
              <w:tab/>
              <w:delText>3</w:delText>
            </w:r>
          </w:del>
        </w:p>
        <w:p w14:paraId="634F8DDC" w14:textId="72C0B39B" w:rsidR="00782C2A" w:rsidDel="00E73608" w:rsidRDefault="00782C2A">
          <w:pPr>
            <w:pStyle w:val="TM1"/>
            <w:rPr>
              <w:del w:id="31" w:author="Mai Giang Tien" w:date="2022-09-07T17:05:00Z"/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del w:id="32" w:author="Mai Giang Tien" w:date="2022-09-07T17:05:00Z">
            <w:r w:rsidRPr="00E73608" w:rsidDel="00E73608">
              <w:rPr>
                <w:rPrChange w:id="33" w:author="Mai Giang Tien" w:date="2022-09-07T17:05:00Z">
                  <w:rPr>
                    <w:rStyle w:val="Hyperlien"/>
                    <w:noProof/>
                  </w:rPr>
                </w:rPrChange>
              </w:rPr>
              <w:delText>Les installations et les services du département</w:delText>
            </w:r>
            <w:r w:rsidDel="00E73608">
              <w:rPr>
                <w:noProof/>
                <w:webHidden/>
              </w:rPr>
              <w:tab/>
              <w:delText>4</w:delText>
            </w:r>
          </w:del>
        </w:p>
        <w:p w14:paraId="7E022655" w14:textId="123A8A4A" w:rsidR="00782C2A" w:rsidDel="00E73608" w:rsidRDefault="00782C2A">
          <w:pPr>
            <w:pStyle w:val="TM1"/>
            <w:rPr>
              <w:del w:id="34" w:author="Mai Giang Tien" w:date="2022-09-07T17:05:00Z"/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del w:id="35" w:author="Mai Giang Tien" w:date="2022-09-07T17:05:00Z">
            <w:r w:rsidRPr="00E73608" w:rsidDel="00E73608">
              <w:rPr>
                <w:rPrChange w:id="36" w:author="Mai Giang Tien" w:date="2022-09-07T17:05:00Z">
                  <w:rPr>
                    <w:rStyle w:val="Hyperlien"/>
                    <w:noProof/>
                  </w:rPr>
                </w:rPrChange>
              </w:rPr>
              <w:delText>Les perspectives d’emploi</w:delText>
            </w:r>
            <w:r w:rsidDel="00E73608">
              <w:rPr>
                <w:noProof/>
                <w:webHidden/>
              </w:rPr>
              <w:tab/>
              <w:delText>5</w:delText>
            </w:r>
          </w:del>
        </w:p>
        <w:p w14:paraId="33857CEC" w14:textId="681D6E37" w:rsidR="00782C2A" w:rsidDel="00E73608" w:rsidRDefault="00782C2A">
          <w:pPr>
            <w:pStyle w:val="TM1"/>
            <w:rPr>
              <w:del w:id="37" w:author="Mai Giang Tien" w:date="2022-09-07T17:05:00Z"/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del w:id="38" w:author="Mai Giang Tien" w:date="2022-09-07T17:05:00Z">
            <w:r w:rsidRPr="00E73608" w:rsidDel="00E73608">
              <w:rPr>
                <w:rPrChange w:id="39" w:author="Mai Giang Tien" w:date="2022-09-07T17:05:00Z">
                  <w:rPr>
                    <w:rStyle w:val="Hyperlien"/>
                    <w:noProof/>
                  </w:rPr>
                </w:rPrChange>
              </w:rPr>
              <w:delText>Les perspectives universitaires</w:delText>
            </w:r>
            <w:r w:rsidDel="00E73608">
              <w:rPr>
                <w:noProof/>
                <w:webHidden/>
              </w:rPr>
              <w:tab/>
              <w:delText>7</w:delText>
            </w:r>
          </w:del>
        </w:p>
        <w:p w14:paraId="23162EE5" w14:textId="09686695" w:rsidR="00782C2A" w:rsidDel="00E73608" w:rsidRDefault="00782C2A">
          <w:pPr>
            <w:pStyle w:val="TM1"/>
            <w:rPr>
              <w:del w:id="40" w:author="Mai Giang Tien" w:date="2022-09-07T17:05:00Z"/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del w:id="41" w:author="Mai Giang Tien" w:date="2022-09-07T17:05:00Z">
            <w:r w:rsidRPr="00E73608" w:rsidDel="00E73608">
              <w:rPr>
                <w:rPrChange w:id="42" w:author="Mai Giang Tien" w:date="2022-09-07T17:05:00Z">
                  <w:rPr>
                    <w:rStyle w:val="Hyperlien"/>
                    <w:noProof/>
                  </w:rPr>
                </w:rPrChange>
              </w:rPr>
              <w:delText>Bibliographie</w:delText>
            </w:r>
            <w:r w:rsidDel="00E73608">
              <w:rPr>
                <w:noProof/>
                <w:webHidden/>
              </w:rPr>
              <w:tab/>
              <w:delText>8</w:delText>
            </w:r>
          </w:del>
        </w:p>
        <w:p w14:paraId="388E6BD5" w14:textId="2511D3C5" w:rsidR="0054116D" w:rsidRDefault="0059037E">
          <w:r>
            <w:rPr>
              <w:b/>
              <w:bCs/>
              <w:noProof/>
            </w:rPr>
            <w:fldChar w:fldCharType="end"/>
          </w:r>
        </w:p>
      </w:sdtContent>
    </w:sdt>
    <w:p w14:paraId="4FC55BF9" w14:textId="4C96874A" w:rsidR="003D083D" w:rsidRDefault="003D083D">
      <w:r>
        <w:br w:type="page"/>
      </w:r>
    </w:p>
    <w:p w14:paraId="45D100AB" w14:textId="152B8A46" w:rsidR="55B7B569" w:rsidRDefault="3878AED4" w:rsidP="003D083D">
      <w:pPr>
        <w:pStyle w:val="Titre1"/>
      </w:pPr>
      <w:bookmarkStart w:id="43" w:name="_Toc113462784"/>
      <w:bookmarkStart w:id="44" w:name="_Toc438592784"/>
      <w:commentRangeStart w:id="45"/>
      <w:r>
        <w:lastRenderedPageBreak/>
        <w:t>Introduction</w:t>
      </w:r>
      <w:bookmarkEnd w:id="43"/>
      <w:bookmarkEnd w:id="44"/>
      <w:commentRangeEnd w:id="45"/>
      <w:r w:rsidR="003D083D">
        <w:commentReference w:id="45"/>
      </w:r>
    </w:p>
    <w:p w14:paraId="1A2C6F1A" w14:textId="76396B47" w:rsidR="00384AE8" w:rsidRDefault="00384AE8" w:rsidP="008B3258">
      <w:r>
        <w:t>En 2021, la compagnie Jobboom qui est la référence au Québec pour les emplois</w:t>
      </w:r>
      <w:r w:rsidR="004B6CA8">
        <w:t xml:space="preserve"> </w:t>
      </w:r>
      <w:r>
        <w:t xml:space="preserve">a </w:t>
      </w:r>
      <w:r w:rsidR="008C248B">
        <w:t>publié</w:t>
      </w:r>
      <w:r>
        <w:t xml:space="preserve"> une liste des 10 métiers les plus en demande au Québec. Parmi ceux-ci, on y retrouve des métiers tels que technicien de </w:t>
      </w:r>
      <w:r w:rsidR="00D06775">
        <w:t>réseau</w:t>
      </w:r>
      <w:r>
        <w:t xml:space="preserve"> informatique et </w:t>
      </w:r>
      <w:r w:rsidR="00D06775">
        <w:t>développeur</w:t>
      </w:r>
      <w:r w:rsidR="004B6CA8">
        <w:t xml:space="preserve"> </w:t>
      </w:r>
      <w:r>
        <w:t xml:space="preserve">en </w:t>
      </w:r>
      <w:r w:rsidR="00D06775">
        <w:t>médias</w:t>
      </w:r>
      <w:r>
        <w:t xml:space="preserve"> interactifs. Ils ont une chose en </w:t>
      </w:r>
      <w:r w:rsidR="00D06775">
        <w:t>commun :</w:t>
      </w:r>
      <w:r>
        <w:t xml:space="preserve"> la formation. </w:t>
      </w:r>
    </w:p>
    <w:p w14:paraId="6C27C4ED" w14:textId="77777777" w:rsidR="004B6CA8" w:rsidRDefault="00384AE8" w:rsidP="008B3258">
      <w:r>
        <w:t xml:space="preserve">Ces deux </w:t>
      </w:r>
      <w:r w:rsidR="00D06775">
        <w:t>métiers</w:t>
      </w:r>
      <w:r>
        <w:t xml:space="preserve"> </w:t>
      </w:r>
      <w:r w:rsidR="00D06775">
        <w:t>requièrent</w:t>
      </w:r>
      <w:r>
        <w:t xml:space="preserve"> un </w:t>
      </w:r>
      <w:r w:rsidR="00D06775">
        <w:t>Diplôme</w:t>
      </w:r>
      <w:r>
        <w:t xml:space="preserve"> d'</w:t>
      </w:r>
      <w:r w:rsidR="00D06775">
        <w:t>étude</w:t>
      </w:r>
      <w:r>
        <w:t xml:space="preserve"> </w:t>
      </w:r>
      <w:r w:rsidR="00D06775">
        <w:t>collégiales</w:t>
      </w:r>
      <w:r>
        <w:t xml:space="preserve"> en informatique. Un des meilleurs programmes en informatique se situe au </w:t>
      </w:r>
      <w:r w:rsidR="00D06775">
        <w:t>cœur</w:t>
      </w:r>
      <w:r>
        <w:t xml:space="preserve"> de </w:t>
      </w:r>
      <w:r w:rsidR="00D06775">
        <w:t>Montréal</w:t>
      </w:r>
      <w:r>
        <w:t xml:space="preserve"> dans le </w:t>
      </w:r>
      <w:r w:rsidR="00D06775">
        <w:t>Cégep</w:t>
      </w:r>
      <w:r>
        <w:t xml:space="preserve"> du Vieux </w:t>
      </w:r>
      <w:r w:rsidR="00D06775">
        <w:t>Montréal</w:t>
      </w:r>
      <w:r>
        <w:t xml:space="preserve">. </w:t>
      </w:r>
    </w:p>
    <w:p w14:paraId="10360993" w14:textId="2EBAF830" w:rsidR="004B6CA8" w:rsidRDefault="00384AE8" w:rsidP="008B3258">
      <w:r>
        <w:t xml:space="preserve">Ce document sera un atout pour en apprendre plus sur le programme. Il se </w:t>
      </w:r>
      <w:r w:rsidR="00D06775">
        <w:t>séparera</w:t>
      </w:r>
      <w:r>
        <w:t xml:space="preserve"> en quatre parties. La </w:t>
      </w:r>
      <w:r w:rsidR="004B6CA8">
        <w:t>première</w:t>
      </w:r>
      <w:r>
        <w:t xml:space="preserve"> </w:t>
      </w:r>
      <w:r w:rsidR="004B6CA8">
        <w:t>moitié</w:t>
      </w:r>
      <w:r>
        <w:t xml:space="preserve"> abordera la grille de cours, le parcours tout au long du programme ainsi que les installations et les services du </w:t>
      </w:r>
      <w:r w:rsidR="004B6CA8">
        <w:t>département</w:t>
      </w:r>
      <w:r>
        <w:t xml:space="preserve"> informatique de l'</w:t>
      </w:r>
      <w:r w:rsidR="004B6CA8">
        <w:t>établissement</w:t>
      </w:r>
      <w:r>
        <w:t>.</w:t>
      </w:r>
    </w:p>
    <w:p w14:paraId="55D02839" w14:textId="77777777" w:rsidR="004B6CA8" w:rsidRDefault="004B6CA8">
      <w:pPr>
        <w:spacing w:before="0" w:after="160" w:line="259" w:lineRule="auto"/>
      </w:pPr>
      <w:r>
        <w:br w:type="page"/>
      </w:r>
    </w:p>
    <w:p w14:paraId="36BA938A" w14:textId="386CA1FC" w:rsidR="0017043F" w:rsidRDefault="1F3CF4F5" w:rsidP="008B3258">
      <w:pPr>
        <w:pStyle w:val="Titre1"/>
      </w:pPr>
      <w:bookmarkStart w:id="46" w:name="_Toc113462785"/>
      <w:bookmarkStart w:id="47" w:name="_Toc1778460824"/>
      <w:r>
        <w:lastRenderedPageBreak/>
        <w:t>La grille de cours et son parcours</w:t>
      </w:r>
      <w:bookmarkEnd w:id="46"/>
      <w:bookmarkEnd w:id="47"/>
    </w:p>
    <w:p w14:paraId="5F99BCBA" w14:textId="6196AB98" w:rsidR="00793A52" w:rsidRDefault="00CC0E8D" w:rsidP="00793A52">
      <w:r>
        <w:t xml:space="preserve">Le </w:t>
      </w:r>
      <w:r w:rsidR="00BC604C">
        <w:t xml:space="preserve">cheminement régulier </w:t>
      </w:r>
      <w:r>
        <w:t xml:space="preserve">se fait sur </w:t>
      </w:r>
      <w:r w:rsidR="00BC604C">
        <w:t xml:space="preserve">6 sessions ou </w:t>
      </w:r>
      <w:r w:rsidR="00606E9F">
        <w:t>trois</w:t>
      </w:r>
      <w:r w:rsidR="00BC604C">
        <w:t xml:space="preserve"> ans</w:t>
      </w:r>
      <w:r w:rsidR="00DD3B92">
        <w:t xml:space="preserve"> et </w:t>
      </w:r>
      <w:r w:rsidR="00606E9F">
        <w:t>débute</w:t>
      </w:r>
      <w:r w:rsidR="00DD3B92">
        <w:t xml:space="preserve"> lors de</w:t>
      </w:r>
      <w:r w:rsidR="00606E9F">
        <w:t xml:space="preserve"> la session d’automne.</w:t>
      </w:r>
      <w:r w:rsidR="00DD3B92">
        <w:t xml:space="preserve"> </w:t>
      </w:r>
      <w:r w:rsidR="002F3C53">
        <w:t xml:space="preserve">Il existe aussi le cheminement </w:t>
      </w:r>
      <w:r w:rsidR="00DD3B92">
        <w:t>intensif qui se</w:t>
      </w:r>
      <w:r w:rsidR="00606E9F">
        <w:t xml:space="preserve"> fait sur 3 sessions ou un an et demi. </w:t>
      </w:r>
      <w:r w:rsidR="0063455C">
        <w:t xml:space="preserve">Cependant, le cheminement intensif </w:t>
      </w:r>
      <w:r w:rsidR="00885ADD">
        <w:t>peut débuter à la session d’automne et d’hiver.</w:t>
      </w:r>
      <w:r w:rsidR="0063455C">
        <w:t xml:space="preserve"> </w:t>
      </w:r>
    </w:p>
    <w:p w14:paraId="136EFA47" w14:textId="77777777" w:rsidR="000960DF" w:rsidRDefault="007D4513" w:rsidP="00793A52">
      <w:r>
        <w:t xml:space="preserve">Le programme </w:t>
      </w:r>
      <w:r w:rsidR="004A3E7B">
        <w:t xml:space="preserve">offre une grande diversité de cours qui permettra à l’élève d’en apprendre davantage sur le domaine de l’informatique. Parmi ces cours, on peut y retrouver des sujets tels que </w:t>
      </w:r>
      <w:r w:rsidR="00926B35">
        <w:t xml:space="preserve">le cours de programmation, le cours des systèmes d’exploitation, </w:t>
      </w:r>
      <w:r w:rsidR="009D7C4A">
        <w:t xml:space="preserve">le cours de web, </w:t>
      </w:r>
      <w:r w:rsidR="003D3579">
        <w:t xml:space="preserve">le cours de </w:t>
      </w:r>
      <w:r w:rsidR="00847562">
        <w:t>développement</w:t>
      </w:r>
      <w:r w:rsidR="003D3579">
        <w:t xml:space="preserve"> d’applications mobiles, le cours </w:t>
      </w:r>
      <w:r w:rsidR="000F370A">
        <w:t xml:space="preserve">de </w:t>
      </w:r>
      <w:r w:rsidR="00847562">
        <w:t>développement</w:t>
      </w:r>
      <w:r w:rsidR="000F370A">
        <w:t xml:space="preserve"> de jeux </w:t>
      </w:r>
      <w:r w:rsidR="00847562">
        <w:t>vidéo</w:t>
      </w:r>
      <w:r w:rsidR="000F370A">
        <w:t xml:space="preserve"> et beaucoup plus. </w:t>
      </w:r>
    </w:p>
    <w:p w14:paraId="1CD24ED3" w14:textId="5065AF23" w:rsidR="007D4513" w:rsidRDefault="00CB4DC9" w:rsidP="00793A52">
      <w:r>
        <w:t xml:space="preserve">La grille de cours offerts dans le programme est disponible </w:t>
      </w:r>
      <w:r w:rsidR="008318D4">
        <w:t xml:space="preserve">en suivant </w:t>
      </w:r>
      <w:hyperlink r:id="rId12" w:history="1">
        <w:r w:rsidR="008318D4" w:rsidRPr="008318D4">
          <w:rPr>
            <w:rStyle w:val="Hyperlien"/>
          </w:rPr>
          <w:t>ce lien.</w:t>
        </w:r>
      </w:hyperlink>
      <w:r>
        <w:t xml:space="preserve"> </w:t>
      </w:r>
    </w:p>
    <w:p w14:paraId="3A8F1AFC" w14:textId="1B520D4D" w:rsidR="0017043F" w:rsidRDefault="0017043F">
      <w:pPr>
        <w:pBdr>
          <w:bottom w:val="none" w:sz="0" w:space="0" w:color="auto"/>
          <w:right w:val="none" w:sz="0" w:space="0" w:color="auto"/>
        </w:pBdr>
        <w:spacing w:before="0" w:after="160" w:line="259" w:lineRule="auto"/>
        <w:rPr>
          <w:rFonts w:ascii="Heebo Medium" w:eastAsiaTheme="majorEastAsia" w:hAnsi="Heebo Medium" w:cstheme="majorBidi"/>
          <w:color w:val="1F3864" w:themeColor="accent1" w:themeShade="80"/>
          <w:sz w:val="48"/>
          <w:szCs w:val="32"/>
        </w:rPr>
      </w:pPr>
      <w:r>
        <w:br w:type="page"/>
      </w:r>
    </w:p>
    <w:p w14:paraId="462299A1" w14:textId="35AB7E92" w:rsidR="00B67369" w:rsidRDefault="1604B1A1" w:rsidP="008B3258">
      <w:pPr>
        <w:pStyle w:val="Titre1"/>
      </w:pPr>
      <w:bookmarkStart w:id="48" w:name="_Toc113462786"/>
      <w:bookmarkStart w:id="49" w:name="_Toc242821294"/>
      <w:r>
        <w:lastRenderedPageBreak/>
        <w:t>Les installations et les services du département</w:t>
      </w:r>
      <w:bookmarkEnd w:id="48"/>
      <w:r>
        <w:t xml:space="preserve"> </w:t>
      </w:r>
      <w:bookmarkEnd w:id="49"/>
    </w:p>
    <w:p w14:paraId="0F2366BB" w14:textId="77777777" w:rsidR="00B67369" w:rsidRDefault="00B67369">
      <w:pPr>
        <w:pBdr>
          <w:bottom w:val="none" w:sz="0" w:space="0" w:color="auto"/>
          <w:right w:val="none" w:sz="0" w:space="0" w:color="auto"/>
        </w:pBdr>
        <w:spacing w:before="0" w:after="160" w:line="259" w:lineRule="auto"/>
        <w:rPr>
          <w:rFonts w:ascii="Heebo Medium" w:eastAsiaTheme="majorEastAsia" w:hAnsi="Heebo Medium" w:cstheme="majorBidi"/>
          <w:color w:val="1F3864" w:themeColor="accent1" w:themeShade="80"/>
          <w:sz w:val="48"/>
          <w:szCs w:val="32"/>
        </w:rPr>
      </w:pPr>
      <w:r>
        <w:br w:type="page"/>
      </w:r>
    </w:p>
    <w:p w14:paraId="601235EC" w14:textId="09C52793" w:rsidR="00B67369" w:rsidRDefault="1604B1A1" w:rsidP="008B3258">
      <w:pPr>
        <w:pStyle w:val="Titre1"/>
      </w:pPr>
      <w:bookmarkStart w:id="50" w:name="_Toc113462787"/>
      <w:bookmarkStart w:id="51" w:name="_Toc371282866"/>
      <w:r>
        <w:lastRenderedPageBreak/>
        <w:t>Les perspectives d’emploi</w:t>
      </w:r>
      <w:bookmarkEnd w:id="50"/>
      <w:bookmarkEnd w:id="51"/>
    </w:p>
    <w:p w14:paraId="006367A8" w14:textId="77777777" w:rsidR="00DE3001" w:rsidRDefault="00DE3001" w:rsidP="00DE3001">
      <w:r>
        <w:t>La technique en informatique au Cégep du Vieux Montréal ouvre la porte a beaucoup de possibilités d'emploi. Puisque l'informatique est un domaine plutôt répandu dans plusieurs autres domaines, elle permet aussi de diversifier les domaines d'emploi. Parmi les employeurs potentiels on y retrouve :</w:t>
      </w:r>
    </w:p>
    <w:p w14:paraId="5D35A4DE" w14:textId="6C6317DC" w:rsidR="00CD43E1" w:rsidRDefault="00AA534E" w:rsidP="00CD43E1">
      <w:pPr>
        <w:pStyle w:val="Sansinterligne"/>
      </w:pPr>
      <w:r>
        <w:t xml:space="preserve">« </w:t>
      </w:r>
      <w:r w:rsidR="00582B32">
        <w:t>Les</w:t>
      </w:r>
      <w:r w:rsidR="00932B04">
        <w:t xml:space="preserve"> </w:t>
      </w:r>
      <w:r w:rsidR="00582B32">
        <w:t>s</w:t>
      </w:r>
      <w:r w:rsidR="00932B04">
        <w:t>ociétés de services informatiques</w:t>
      </w:r>
    </w:p>
    <w:p w14:paraId="7D3AA0E4" w14:textId="459CBB91" w:rsidR="00CD43E1" w:rsidRDefault="00582B32" w:rsidP="00CD43E1">
      <w:pPr>
        <w:pStyle w:val="Sansinterligne"/>
      </w:pPr>
      <w:r>
        <w:t xml:space="preserve">Les sociétés de </w:t>
      </w:r>
      <w:r w:rsidR="00D6383D">
        <w:t>développement</w:t>
      </w:r>
      <w:r>
        <w:t xml:space="preserve"> de jeux </w:t>
      </w:r>
      <w:r w:rsidR="00D6383D">
        <w:t>vidéo</w:t>
      </w:r>
      <w:r>
        <w:t xml:space="preserve"> ou de </w:t>
      </w:r>
      <w:r w:rsidR="00D6383D">
        <w:t>sites web</w:t>
      </w:r>
    </w:p>
    <w:p w14:paraId="441176AD" w14:textId="29B1BF73" w:rsidR="00D6383D" w:rsidRDefault="00D6383D" w:rsidP="00D6383D">
      <w:pPr>
        <w:pStyle w:val="Sansinterligne"/>
      </w:pPr>
      <w:r>
        <w:t>Les logiciels d’édition</w:t>
      </w:r>
    </w:p>
    <w:p w14:paraId="21DE79F1" w14:textId="1F9B1923" w:rsidR="00D6383D" w:rsidRDefault="00D6383D" w:rsidP="00D6383D">
      <w:pPr>
        <w:pStyle w:val="Sansinterligne"/>
      </w:pPr>
      <w:r>
        <w:t xml:space="preserve">Les institutions financières </w:t>
      </w:r>
    </w:p>
    <w:p w14:paraId="769D84F1" w14:textId="62D37AAD" w:rsidR="00CD43E1" w:rsidRDefault="00D6383D" w:rsidP="00CD43E1">
      <w:pPr>
        <w:pStyle w:val="Sansinterligne"/>
      </w:pPr>
      <w:r>
        <w:t>Les compagnies d’assurances</w:t>
      </w:r>
    </w:p>
    <w:p w14:paraId="2FD73A9F" w14:textId="55EDA797" w:rsidR="00CD43E1" w:rsidRDefault="00D6383D" w:rsidP="00CD43E1">
      <w:pPr>
        <w:pStyle w:val="Sansinterligne"/>
      </w:pPr>
      <w:r>
        <w:t xml:space="preserve">Le gouvernement </w:t>
      </w:r>
    </w:p>
    <w:p w14:paraId="226C85B8" w14:textId="5061C962" w:rsidR="00CD43E1" w:rsidRDefault="00D6383D" w:rsidP="00CD43E1">
      <w:pPr>
        <w:pStyle w:val="Sansinterligne"/>
      </w:pPr>
      <w:r>
        <w:t>Les municipalités et les établissements d’enseignement</w:t>
      </w:r>
      <w:r w:rsidR="00AA534E">
        <w:t> »</w:t>
      </w:r>
      <w:r w:rsidR="00AA534E">
        <w:rPr>
          <w:rStyle w:val="Appelnotedebasdep"/>
        </w:rPr>
        <w:footnoteReference w:id="1"/>
      </w:r>
    </w:p>
    <w:p w14:paraId="6A8B4510" w14:textId="057252F3" w:rsidR="00841FFC" w:rsidRDefault="00841FFC" w:rsidP="00782C2A">
      <w:r>
        <w:t xml:space="preserve">De plus, le choix de carrière possible sera également </w:t>
      </w:r>
      <w:r w:rsidR="001066EF">
        <w:t>divers</w:t>
      </w:r>
      <w:r>
        <w:t xml:space="preserve"> dans le domaine de l'informatique :</w:t>
      </w:r>
    </w:p>
    <w:p w14:paraId="5C2125DC" w14:textId="54AE6B85" w:rsidR="007F1280" w:rsidRPr="007F1280" w:rsidRDefault="0099233A" w:rsidP="00CD43E1">
      <w:pPr>
        <w:pStyle w:val="Sansinterligne"/>
        <w:rPr>
          <w:rFonts w:eastAsiaTheme="minorHAnsi"/>
        </w:rPr>
      </w:pPr>
      <w:r>
        <w:t>« </w:t>
      </w:r>
      <w:r w:rsidR="007F1280" w:rsidRPr="007F1280">
        <w:t>Développeur d’applications mobiles, de sites Web ou de jeux vidéo</w:t>
      </w:r>
    </w:p>
    <w:p w14:paraId="617D9DEB" w14:textId="77777777" w:rsidR="00CA58AF" w:rsidRPr="00CA58AF" w:rsidRDefault="007F1280" w:rsidP="00CD43E1">
      <w:pPr>
        <w:pStyle w:val="Sansinterligne"/>
        <w:rPr>
          <w:rFonts w:eastAsiaTheme="minorHAnsi"/>
        </w:rPr>
      </w:pPr>
      <w:r w:rsidRPr="007F1280">
        <w:t>Gestionnaire de réseaux</w:t>
      </w:r>
    </w:p>
    <w:p w14:paraId="34C2236A" w14:textId="77777777" w:rsidR="00E1557A" w:rsidRPr="00E1557A" w:rsidRDefault="00CA58AF" w:rsidP="00CD43E1">
      <w:pPr>
        <w:pStyle w:val="Sansinterligne"/>
        <w:rPr>
          <w:rFonts w:eastAsiaTheme="minorHAnsi"/>
        </w:rPr>
      </w:pPr>
      <w:r w:rsidRPr="00CA58AF">
        <w:t>Programmeuse ou programmeur-analyste</w:t>
      </w:r>
    </w:p>
    <w:p w14:paraId="6BA74422" w14:textId="77777777" w:rsidR="00E1557A" w:rsidRPr="00E1557A" w:rsidRDefault="00E1557A" w:rsidP="00CD43E1">
      <w:pPr>
        <w:pStyle w:val="Sansinterligne"/>
        <w:rPr>
          <w:rFonts w:eastAsiaTheme="minorHAnsi"/>
        </w:rPr>
      </w:pPr>
      <w:r w:rsidRPr="00E1557A">
        <w:lastRenderedPageBreak/>
        <w:t>Consultante ou consultant en informatique</w:t>
      </w:r>
    </w:p>
    <w:p w14:paraId="6F094BEA" w14:textId="77777777" w:rsidR="00F551C6" w:rsidRPr="00F551C6" w:rsidRDefault="00E1557A" w:rsidP="00CD43E1">
      <w:pPr>
        <w:pStyle w:val="Sansinterligne"/>
        <w:rPr>
          <w:rFonts w:eastAsiaTheme="minorHAnsi"/>
        </w:rPr>
      </w:pPr>
      <w:r w:rsidRPr="00E1557A">
        <w:t>Formatrice ou formateur et conseillère ou conseiller aux usagers</w:t>
      </w:r>
    </w:p>
    <w:p w14:paraId="7580DFB8" w14:textId="77777777" w:rsidR="00F551C6" w:rsidRPr="00F551C6" w:rsidRDefault="00F551C6" w:rsidP="00CD43E1">
      <w:pPr>
        <w:pStyle w:val="Sansinterligne"/>
        <w:rPr>
          <w:rFonts w:eastAsiaTheme="minorHAnsi"/>
        </w:rPr>
      </w:pPr>
      <w:r w:rsidRPr="00F551C6">
        <w:t>Technicienne ou technicien en informatique</w:t>
      </w:r>
    </w:p>
    <w:p w14:paraId="708244A2" w14:textId="77777777" w:rsidR="006C0167" w:rsidRPr="006C0167" w:rsidRDefault="00F551C6" w:rsidP="00CD43E1">
      <w:pPr>
        <w:pStyle w:val="Sansinterligne"/>
        <w:rPr>
          <w:rFonts w:eastAsiaTheme="minorHAnsi"/>
        </w:rPr>
      </w:pPr>
      <w:r w:rsidRPr="00F551C6">
        <w:t>Gestionnaire de bases de données</w:t>
      </w:r>
      <w:r w:rsidR="0099233A">
        <w:t> »</w:t>
      </w:r>
      <w:r w:rsidR="0099233A">
        <w:rPr>
          <w:rStyle w:val="Appelnotedebasdep"/>
        </w:rPr>
        <w:footnoteReference w:id="2"/>
      </w:r>
    </w:p>
    <w:p w14:paraId="0F0D3C0B" w14:textId="218D9564" w:rsidR="00BA5BA0" w:rsidRDefault="1604B1A1" w:rsidP="0059037E">
      <w:pPr>
        <w:pStyle w:val="Titre1"/>
      </w:pPr>
      <w:bookmarkStart w:id="52" w:name="_Toc113462788"/>
      <w:bookmarkStart w:id="53" w:name="_Toc562278477"/>
      <w:r>
        <w:t xml:space="preserve">Les perspectives </w:t>
      </w:r>
      <w:commentRangeStart w:id="54"/>
      <w:r>
        <w:t>universitaires</w:t>
      </w:r>
      <w:bookmarkEnd w:id="52"/>
      <w:bookmarkEnd w:id="53"/>
      <w:commentRangeEnd w:id="54"/>
      <w:r w:rsidR="00B67369">
        <w:commentReference w:id="54"/>
      </w:r>
    </w:p>
    <w:p w14:paraId="6B0C650F" w14:textId="77777777" w:rsidR="00630320" w:rsidRDefault="004D6165" w:rsidP="00FF01F2">
      <w:r>
        <w:t xml:space="preserve">Il y a aussi la possibilité de poursuivre les études à </w:t>
      </w:r>
      <w:r w:rsidR="00183372">
        <w:t xml:space="preserve">certaines universités </w:t>
      </w:r>
      <w:r>
        <w:t>après l’obtention du diplôme</w:t>
      </w:r>
      <w:r w:rsidR="00FF01F2">
        <w:t xml:space="preserve"> tant et aussi longtemps que les conditions d’admissions seront atteintes. Il sera possible de </w:t>
      </w:r>
      <w:r w:rsidR="002827CD">
        <w:t>poursuivre</w:t>
      </w:r>
      <w:r w:rsidR="00FF01F2">
        <w:t xml:space="preserve"> </w:t>
      </w:r>
      <w:r w:rsidR="002827CD">
        <w:t>des études supérieures</w:t>
      </w:r>
      <w:r w:rsidR="00FF01F2">
        <w:t xml:space="preserve"> dans </w:t>
      </w:r>
      <w:r w:rsidR="002827CD">
        <w:t>les domaines tels que le génie informatique</w:t>
      </w:r>
      <w:r w:rsidR="00DF4FC6">
        <w:t>,</w:t>
      </w:r>
      <w:r w:rsidR="002827CD">
        <w:t xml:space="preserve"> </w:t>
      </w:r>
      <w:r w:rsidR="00DF4FC6">
        <w:t xml:space="preserve">l’informatique et </w:t>
      </w:r>
      <w:r w:rsidR="002827CD">
        <w:t>le génie logiciel</w:t>
      </w:r>
      <w:r w:rsidR="00DF4FC6">
        <w:t xml:space="preserve">. </w:t>
      </w:r>
      <w:r w:rsidR="00CD03F8">
        <w:t>L’ETS (</w:t>
      </w:r>
      <w:r w:rsidR="009D12E2" w:rsidRPr="00E61975">
        <w:t>É</w:t>
      </w:r>
      <w:r w:rsidR="00CD03F8">
        <w:t>cole de technologie supérieure</w:t>
      </w:r>
      <w:r w:rsidR="00F15FF9">
        <w:t xml:space="preserve">, </w:t>
      </w:r>
      <w:r w:rsidR="009D12E2">
        <w:t>entre autres</w:t>
      </w:r>
      <w:r w:rsidR="00F15FF9">
        <w:t xml:space="preserve">, est un des choix </w:t>
      </w:r>
      <w:r w:rsidR="00A57B7D">
        <w:t xml:space="preserve">les plus populaires parmi les gradues en technique informatique au </w:t>
      </w:r>
      <w:r w:rsidR="009D12E2">
        <w:t>Cégep</w:t>
      </w:r>
      <w:r w:rsidR="00A57B7D">
        <w:t xml:space="preserve"> du Vieux </w:t>
      </w:r>
      <w:r w:rsidR="009D12E2">
        <w:t>Montréal</w:t>
      </w:r>
      <w:r w:rsidR="00A57B7D">
        <w:t xml:space="preserve">. </w:t>
      </w:r>
    </w:p>
    <w:p w14:paraId="6231581C" w14:textId="753ED68B" w:rsidR="003509A8" w:rsidRDefault="00630320" w:rsidP="00FF01F2">
      <w:r>
        <w:t>De plus, l’</w:t>
      </w:r>
      <w:r w:rsidR="008B2DCF">
        <w:t>Université</w:t>
      </w:r>
      <w:r>
        <w:t xml:space="preserve"> Laval et l’</w:t>
      </w:r>
      <w:r w:rsidR="008B2DCF">
        <w:t>Université</w:t>
      </w:r>
      <w:r>
        <w:t xml:space="preserve"> Concordia offre l’</w:t>
      </w:r>
      <w:r w:rsidR="008B2DCF">
        <w:t>opportunité</w:t>
      </w:r>
      <w:r>
        <w:t xml:space="preserve"> de pouvoir </w:t>
      </w:r>
      <w:r w:rsidR="00FC7F2B">
        <w:t xml:space="preserve">un DEC-BAC </w:t>
      </w:r>
      <w:r w:rsidR="000A37D1">
        <w:t xml:space="preserve">et de pouvoir rendre l’obtention des deux </w:t>
      </w:r>
      <w:del w:id="55" w:author="Mai Giang Tien" w:date="2022-09-07T18:42:00Z">
        <w:r w:rsidR="000A37D1" w:rsidDel="00C62ED8">
          <w:delText>diplomes</w:delText>
        </w:r>
      </w:del>
      <w:ins w:id="56" w:author="Mai Giang Tien" w:date="2022-09-07T18:42:00Z">
        <w:r w:rsidR="00C62ED8">
          <w:t>diplômes</w:t>
        </w:r>
      </w:ins>
      <w:r w:rsidR="000A37D1">
        <w:t xml:space="preserve"> plus rapidement et facilement en reconnaissance certains des acquis</w:t>
      </w:r>
      <w:r w:rsidR="003509A8">
        <w:t xml:space="preserve"> pour le baccalauréat en informatique obtenu dans le DEC en informatique.</w:t>
      </w:r>
    </w:p>
    <w:p w14:paraId="581EF328" w14:textId="77777777" w:rsidR="00894452" w:rsidRDefault="00894452">
      <w:pPr>
        <w:pBdr>
          <w:bottom w:val="none" w:sz="0" w:space="0" w:color="auto"/>
          <w:right w:val="none" w:sz="0" w:space="0" w:color="auto"/>
        </w:pBdr>
        <w:spacing w:before="0" w:after="160" w:line="259" w:lineRule="auto"/>
      </w:pPr>
      <w:r>
        <w:br w:type="page"/>
      </w:r>
    </w:p>
    <w:p w14:paraId="57A59167" w14:textId="5611F727" w:rsidR="0059037E" w:rsidRDefault="766AD200" w:rsidP="00894452">
      <w:pPr>
        <w:pStyle w:val="Titre1"/>
      </w:pPr>
      <w:bookmarkStart w:id="57" w:name="_Toc113462789"/>
      <w:bookmarkStart w:id="58" w:name="_Toc263589518"/>
      <w:r>
        <w:lastRenderedPageBreak/>
        <w:t>Conclusion</w:t>
      </w:r>
      <w:bookmarkEnd w:id="57"/>
      <w:r w:rsidR="00894452">
        <w:br w:type="page"/>
      </w:r>
      <w:bookmarkEnd w:id="58"/>
    </w:p>
    <w:p w14:paraId="29F84799" w14:textId="407D3986" w:rsidR="007864C0" w:rsidRDefault="37C2EB7F" w:rsidP="0059037E">
      <w:pPr>
        <w:pStyle w:val="Titre1"/>
      </w:pPr>
      <w:bookmarkStart w:id="59" w:name="_Toc113462790"/>
      <w:bookmarkStart w:id="60" w:name="_Toc8320889"/>
      <w:r>
        <w:lastRenderedPageBreak/>
        <w:t>Bibliographie</w:t>
      </w:r>
      <w:bookmarkEnd w:id="59"/>
      <w:bookmarkEnd w:id="60"/>
    </w:p>
    <w:p w14:paraId="5D9EE9B9" w14:textId="3E5D68CD" w:rsidR="00FB5841" w:rsidRDefault="00C67934" w:rsidP="00FB5841">
      <w:r>
        <w:t>« </w:t>
      </w:r>
      <w:r w:rsidRPr="003B55C1">
        <w:t>Pourquoi choisir Techniques de l'informatique au CVM</w:t>
      </w:r>
      <w:r>
        <w:t xml:space="preserve"> </w:t>
      </w:r>
      <w:r w:rsidR="007979C0" w:rsidRPr="007979C0">
        <w:t xml:space="preserve">», </w:t>
      </w:r>
      <w:r>
        <w:t>Cégep du Vieux Montréal</w:t>
      </w:r>
      <w:r w:rsidR="007979C0" w:rsidRPr="007979C0">
        <w:t>,</w:t>
      </w:r>
      <w:r>
        <w:t xml:space="preserve"> </w:t>
      </w:r>
      <w:hyperlink r:id="rId13" w:history="1">
        <w:r w:rsidRPr="002773EF">
          <w:rPr>
            <w:rStyle w:val="Hyperlien"/>
          </w:rPr>
          <w:t>https://www.cvm.qc.ca/programme/techniques-informatique/choisir-informatique/</w:t>
        </w:r>
      </w:hyperlink>
      <w:r w:rsidRPr="007979C0">
        <w:t xml:space="preserve"> </w:t>
      </w:r>
      <w:r w:rsidR="007979C0" w:rsidRPr="007979C0">
        <w:t>(Page consultée le</w:t>
      </w:r>
      <w:r>
        <w:t xml:space="preserve"> 03 septembre 2022</w:t>
      </w:r>
      <w:r w:rsidR="007979C0" w:rsidRPr="007979C0">
        <w:t>).</w:t>
      </w:r>
    </w:p>
    <w:p w14:paraId="61C18A1A" w14:textId="3F80CD29" w:rsidR="008318D4" w:rsidRPr="00FB5841" w:rsidRDefault="00F552A0" w:rsidP="00FB5841">
      <w:r>
        <w:t xml:space="preserve">« Grille de cours », Cégep du Vieux Montréal, </w:t>
      </w:r>
      <w:hyperlink r:id="rId14" w:history="1">
        <w:r w:rsidRPr="00A73BC9">
          <w:rPr>
            <w:rStyle w:val="Hyperlien"/>
          </w:rPr>
          <w:t>https://www.cvm.qc.ca/programme/techniques-informatique/grille-cours/?grille=420B0_REG</w:t>
        </w:r>
      </w:hyperlink>
      <w:r w:rsidR="008318D4">
        <w:t xml:space="preserve"> </w:t>
      </w:r>
      <w:r w:rsidRPr="007979C0">
        <w:t>(Page consultée le</w:t>
      </w:r>
      <w:r>
        <w:t xml:space="preserve"> 07 septembre 2022</w:t>
      </w:r>
      <w:r w:rsidRPr="007979C0">
        <w:t>).</w:t>
      </w:r>
    </w:p>
    <w:sectPr w:rsidR="008318D4" w:rsidRPr="00FB5841" w:rsidSect="00444574">
      <w:headerReference w:type="default" r:id="rId15"/>
      <w:footerReference w:type="default" r:id="rId16"/>
      <w:headerReference w:type="first" r:id="rId17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Manea Maria-Mirabela" w:date="2022-09-07T20:33:00Z" w:initials="MM">
    <w:p w14:paraId="00906067" w14:textId="17D08ECD" w:rsidR="051DD086" w:rsidRDefault="051DD086">
      <w:r>
        <w:t>La page de garde respecte les consignes</w:t>
      </w:r>
      <w:r>
        <w:annotationRef/>
      </w:r>
    </w:p>
    <w:p w14:paraId="71CD4D09" w14:textId="072EFAC3" w:rsidR="051DD086" w:rsidRDefault="051DD086"/>
  </w:comment>
  <w:comment w:id="45" w:author="Manea Maria-Mirabela" w:date="2022-09-07T20:41:00Z" w:initials="MM">
    <w:p w14:paraId="59B2A724" w14:textId="25DDF729" w:rsidR="051DD086" w:rsidRDefault="051DD086">
      <w:r>
        <w:t>L'en-tête et le pied de page contiennent tous les éléments et les titres ont le style approprié</w:t>
      </w:r>
      <w:r>
        <w:annotationRef/>
      </w:r>
    </w:p>
  </w:comment>
  <w:comment w:id="54" w:author="Manea Maria-Mirabela" w:date="2022-09-07T20:54:00Z" w:initials="MM">
    <w:p w14:paraId="06BC114D" w14:textId="24C82503" w:rsidR="051DD086" w:rsidRDefault="051DD086">
      <w:r>
        <w:t>S'assurer que les styles de bases ont été modifiés et réviser. D'après moi, tous les critères ont été respectés.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CD4D09" w15:done="0"/>
  <w15:commentEx w15:paraId="59B2A724" w15:done="0"/>
  <w15:commentEx w15:paraId="06BC114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52E84C8" w16cex:dateUtc="2022-09-08T00:33:00Z"/>
  <w16cex:commentExtensible w16cex:durableId="68F3A70E" w16cex:dateUtc="2022-09-08T00:41:00Z"/>
  <w16cex:commentExtensible w16cex:durableId="23E07DEE" w16cex:dateUtc="2022-09-08T00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CD4D09" w16cid:durableId="752E84C8"/>
  <w16cid:commentId w16cid:paraId="59B2A724" w16cid:durableId="68F3A70E"/>
  <w16cid:commentId w16cid:paraId="06BC114D" w16cid:durableId="23E07DE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5273E" w14:textId="77777777" w:rsidR="00140CAE" w:rsidRDefault="00140CAE" w:rsidP="00BC5E53">
      <w:pPr>
        <w:spacing w:after="0" w:line="240" w:lineRule="auto"/>
      </w:pPr>
      <w:r>
        <w:separator/>
      </w:r>
    </w:p>
  </w:endnote>
  <w:endnote w:type="continuationSeparator" w:id="0">
    <w:p w14:paraId="13C9B392" w14:textId="77777777" w:rsidR="00140CAE" w:rsidRDefault="00140CAE" w:rsidP="00BC5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Heebo Medium">
    <w:charset w:val="B1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ebo ExtraBold">
    <w:altName w:val="Heebo ExtraBold"/>
    <w:charset w:val="B1"/>
    <w:family w:val="auto"/>
    <w:pitch w:val="variable"/>
    <w:sig w:usb0="A00008E7" w:usb1="40000043" w:usb2="00000000" w:usb3="00000000" w:csb0="00000021" w:csb1="00000000"/>
  </w:font>
  <w:font w:name="Heebo Light">
    <w:charset w:val="B1"/>
    <w:family w:val="auto"/>
    <w:pitch w:val="variable"/>
    <w:sig w:usb0="A00008E7" w:usb1="40000043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497709"/>
      <w:docPartObj>
        <w:docPartGallery w:val="Page Numbers (Bottom of Page)"/>
        <w:docPartUnique/>
      </w:docPartObj>
    </w:sdtPr>
    <w:sdtEndPr/>
    <w:sdtContent>
      <w:p w14:paraId="1A94644B" w14:textId="41505F9E" w:rsidR="00444574" w:rsidRDefault="001C1C1A" w:rsidP="00CF6BB8">
        <w:pPr>
          <w:pStyle w:val="En-tteet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br/>
          <w:t>2022-09</w:t>
        </w:r>
        <w:r w:rsidR="00D34C86">
          <w:t>-01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4F70F" w14:textId="77777777" w:rsidR="00140CAE" w:rsidRDefault="00140CAE" w:rsidP="00BC5E53">
      <w:pPr>
        <w:spacing w:after="0" w:line="240" w:lineRule="auto"/>
      </w:pPr>
      <w:r>
        <w:separator/>
      </w:r>
    </w:p>
  </w:footnote>
  <w:footnote w:type="continuationSeparator" w:id="0">
    <w:p w14:paraId="35449BA1" w14:textId="77777777" w:rsidR="00140CAE" w:rsidRDefault="00140CAE" w:rsidP="00BC5E53">
      <w:pPr>
        <w:spacing w:after="0" w:line="240" w:lineRule="auto"/>
      </w:pPr>
      <w:r>
        <w:continuationSeparator/>
      </w:r>
    </w:p>
  </w:footnote>
  <w:footnote w:id="1">
    <w:p w14:paraId="527790FD" w14:textId="0A106C0B" w:rsidR="00AA534E" w:rsidRPr="00EC7ADC" w:rsidRDefault="00AA534E" w:rsidP="00FB5841">
      <w:pPr>
        <w:pStyle w:val="Sous-titre"/>
        <w:rPr>
          <w:lang w:val="fr-CA"/>
        </w:rPr>
      </w:pPr>
      <w:r>
        <w:rPr>
          <w:rStyle w:val="Appelnotedebasdep"/>
        </w:rPr>
        <w:footnoteRef/>
      </w:r>
      <w:r>
        <w:t xml:space="preserve"> </w:t>
      </w:r>
      <w:r w:rsidR="00FB5841" w:rsidRPr="003B55C1">
        <w:t xml:space="preserve">Pourquoi choisir Techniques de l'informatique au CVM, Cégep du Vieux Montréal, </w:t>
      </w:r>
      <w:hyperlink r:id="rId1" w:history="1">
        <w:r w:rsidR="00FB5841" w:rsidRPr="002773EF">
          <w:rPr>
            <w:rStyle w:val="Hyperlien"/>
          </w:rPr>
          <w:t>https://www.cvm.qc.ca/programme/techniques-informatique/choisir-informatique/</w:t>
        </w:r>
      </w:hyperlink>
      <w:r w:rsidR="00FB5841">
        <w:t xml:space="preserve"> </w:t>
      </w:r>
      <w:r w:rsidR="00FB5841" w:rsidRPr="003B55C1">
        <w:t>(Page consultée le 03 septembre 2022).</w:t>
      </w:r>
    </w:p>
  </w:footnote>
  <w:footnote w:id="2">
    <w:p w14:paraId="5E11D071" w14:textId="6D3DB2AB" w:rsidR="0099233A" w:rsidRPr="00EC7ADC" w:rsidRDefault="0099233A" w:rsidP="003B55C1">
      <w:pPr>
        <w:pStyle w:val="Sous-titre"/>
        <w:rPr>
          <w:lang w:val="fr-CA"/>
        </w:rPr>
      </w:pPr>
      <w:r>
        <w:rPr>
          <w:rStyle w:val="Appelnotedebasdep"/>
        </w:rPr>
        <w:footnoteRef/>
      </w:r>
      <w:r>
        <w:t xml:space="preserve"> </w:t>
      </w:r>
      <w:r w:rsidR="003B55C1" w:rsidRPr="003B55C1">
        <w:t>Pourquoi choisir Techniques de l'informatique au CVM, C</w:t>
      </w:r>
      <w:r w:rsidR="00FB5841" w:rsidRPr="003B55C1">
        <w:t>é</w:t>
      </w:r>
      <w:r w:rsidR="003B55C1" w:rsidRPr="003B55C1">
        <w:t xml:space="preserve">gep du Vieux </w:t>
      </w:r>
      <w:r w:rsidR="00FB5841" w:rsidRPr="003B55C1">
        <w:t>Montréal</w:t>
      </w:r>
      <w:r w:rsidR="003B55C1" w:rsidRPr="003B55C1">
        <w:t xml:space="preserve">, </w:t>
      </w:r>
      <w:hyperlink r:id="rId2" w:history="1">
        <w:r w:rsidR="00FB5841" w:rsidRPr="002773EF">
          <w:rPr>
            <w:rStyle w:val="Hyperlien"/>
          </w:rPr>
          <w:t>https://www.cvm.qc.ca/programme/techniques-informatique/choisir-informatique/</w:t>
        </w:r>
      </w:hyperlink>
      <w:r w:rsidR="00FB5841">
        <w:t xml:space="preserve"> </w:t>
      </w:r>
      <w:r w:rsidR="003B55C1" w:rsidRPr="003B55C1">
        <w:t>(Page consultée le 03 septembre 2022).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C89BC" w14:textId="71754C62" w:rsidR="00224529" w:rsidRDefault="00740C69" w:rsidP="00CF6BB8">
    <w:pPr>
      <w:pStyle w:val="En-tteetpieddepage"/>
    </w:pPr>
    <w:r>
      <w:t>Mai Giang Tien</w:t>
    </w:r>
    <w:r w:rsidR="0031103D">
      <w:t xml:space="preserve"> </w:t>
    </w:r>
    <w:r w:rsidR="00224529">
      <w:ptab w:relativeTo="margin" w:alignment="center" w:leader="none"/>
    </w:r>
    <w:r w:rsidR="00F779E2">
      <w:t>Technique en informatique</w:t>
    </w:r>
    <w:r w:rsidR="00224529">
      <w:ptab w:relativeTo="margin" w:alignment="right" w:leader="none"/>
    </w:r>
    <w:proofErr w:type="spellStart"/>
    <w:r>
      <w:t>Gueco</w:t>
    </w:r>
    <w:proofErr w:type="spellEnd"/>
    <w:r>
      <w:t xml:space="preserve"> Doan Luis Phillip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25BAE" w14:textId="03B60619" w:rsidR="00BC5E53" w:rsidRDefault="00BC5E53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914A2E1" wp14:editId="70DC075B">
              <wp:simplePos x="0" y="0"/>
              <wp:positionH relativeFrom="margin">
                <wp:posOffset>638175</wp:posOffset>
              </wp:positionH>
              <wp:positionV relativeFrom="page">
                <wp:posOffset>481330</wp:posOffset>
              </wp:positionV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B56B360" w14:textId="16871E35" w:rsidR="00BC5E53" w:rsidRDefault="00452649" w:rsidP="009928F2">
                              <w:pPr>
                                <w:pStyle w:val="TitrePagedeGarde"/>
                              </w:pPr>
                              <w:r>
                                <w:t>Technique en informatique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914A2E1" id="Rectangle 197" o:spid="_x0000_s1030" style="position:absolute;margin-left:50.25pt;margin-top:37.9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BdRSUh3AAAAAs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B56B360" w14:textId="16871E35" w:rsidR="00BC5E53" w:rsidRDefault="00452649" w:rsidP="009928F2">
                        <w:pPr>
                          <w:pStyle w:val="TitrePagedeGarde"/>
                        </w:pPr>
                        <w:r>
                          <w:t>Technique en informatique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F687FB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0B05806"/>
    <w:multiLevelType w:val="hybridMultilevel"/>
    <w:tmpl w:val="6C5C6198"/>
    <w:lvl w:ilvl="0" w:tplc="A858D318">
      <w:start w:val="1"/>
      <w:numFmt w:val="bullet"/>
      <w:pStyle w:val="Sansinterlign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65254">
    <w:abstractNumId w:val="0"/>
  </w:num>
  <w:num w:numId="2" w16cid:durableId="184308239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i Giang Tien">
    <w15:presenceInfo w15:providerId="None" w15:userId="Mai Giang Tien"/>
  </w15:person>
  <w15:person w15:author="Manea Maria-Mirabela">
    <w15:presenceInfo w15:providerId="AD" w15:userId="S::e.mmmanea@etu.cvm.qc.ca::ec1ae8b5-8f8e-4e72-89bd-8c45b20bfa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753E28"/>
    <w:rsid w:val="00023CBB"/>
    <w:rsid w:val="00051AB8"/>
    <w:rsid w:val="00071314"/>
    <w:rsid w:val="0008714C"/>
    <w:rsid w:val="000960DF"/>
    <w:rsid w:val="000A37D1"/>
    <w:rsid w:val="000C3515"/>
    <w:rsid w:val="000D1C51"/>
    <w:rsid w:val="000D4777"/>
    <w:rsid w:val="000D72D9"/>
    <w:rsid w:val="000F370A"/>
    <w:rsid w:val="001066EF"/>
    <w:rsid w:val="00140CAE"/>
    <w:rsid w:val="00145DF3"/>
    <w:rsid w:val="0017043F"/>
    <w:rsid w:val="00183372"/>
    <w:rsid w:val="001A6D8F"/>
    <w:rsid w:val="001C1C1A"/>
    <w:rsid w:val="001C5F0C"/>
    <w:rsid w:val="001D2871"/>
    <w:rsid w:val="00224529"/>
    <w:rsid w:val="00230C96"/>
    <w:rsid w:val="0024508F"/>
    <w:rsid w:val="002827CD"/>
    <w:rsid w:val="00295F39"/>
    <w:rsid w:val="002E0DA7"/>
    <w:rsid w:val="002E0F65"/>
    <w:rsid w:val="002F068A"/>
    <w:rsid w:val="002F3C53"/>
    <w:rsid w:val="00300595"/>
    <w:rsid w:val="0031103D"/>
    <w:rsid w:val="003276F2"/>
    <w:rsid w:val="003509A8"/>
    <w:rsid w:val="00352641"/>
    <w:rsid w:val="00373C5B"/>
    <w:rsid w:val="00384AE8"/>
    <w:rsid w:val="003B55C1"/>
    <w:rsid w:val="003D083D"/>
    <w:rsid w:val="003D3579"/>
    <w:rsid w:val="00414852"/>
    <w:rsid w:val="004274A5"/>
    <w:rsid w:val="00444574"/>
    <w:rsid w:val="004458E0"/>
    <w:rsid w:val="00452649"/>
    <w:rsid w:val="00454F11"/>
    <w:rsid w:val="00475ECB"/>
    <w:rsid w:val="004A3E7B"/>
    <w:rsid w:val="004B6CA8"/>
    <w:rsid w:val="004D6165"/>
    <w:rsid w:val="0054116D"/>
    <w:rsid w:val="00582B32"/>
    <w:rsid w:val="0059037E"/>
    <w:rsid w:val="005B4777"/>
    <w:rsid w:val="00606E9F"/>
    <w:rsid w:val="00630320"/>
    <w:rsid w:val="0063455C"/>
    <w:rsid w:val="00684898"/>
    <w:rsid w:val="006A44E6"/>
    <w:rsid w:val="006C0167"/>
    <w:rsid w:val="006E79A5"/>
    <w:rsid w:val="006F3112"/>
    <w:rsid w:val="007031FB"/>
    <w:rsid w:val="00740C69"/>
    <w:rsid w:val="007515FA"/>
    <w:rsid w:val="00782C2A"/>
    <w:rsid w:val="007864C0"/>
    <w:rsid w:val="00793A52"/>
    <w:rsid w:val="007979C0"/>
    <w:rsid w:val="007A0791"/>
    <w:rsid w:val="007D4513"/>
    <w:rsid w:val="007D5F81"/>
    <w:rsid w:val="007E45D9"/>
    <w:rsid w:val="007E6996"/>
    <w:rsid w:val="007F1280"/>
    <w:rsid w:val="008318D4"/>
    <w:rsid w:val="008329AD"/>
    <w:rsid w:val="00841FFC"/>
    <w:rsid w:val="00847562"/>
    <w:rsid w:val="0086032D"/>
    <w:rsid w:val="00885ADD"/>
    <w:rsid w:val="00894452"/>
    <w:rsid w:val="008B2DCF"/>
    <w:rsid w:val="008B3258"/>
    <w:rsid w:val="008C248B"/>
    <w:rsid w:val="008E51E8"/>
    <w:rsid w:val="00925DEB"/>
    <w:rsid w:val="00926B35"/>
    <w:rsid w:val="00932B04"/>
    <w:rsid w:val="0099233A"/>
    <w:rsid w:val="009928F2"/>
    <w:rsid w:val="009C5D43"/>
    <w:rsid w:val="009D12E2"/>
    <w:rsid w:val="009D7C4A"/>
    <w:rsid w:val="009E3C58"/>
    <w:rsid w:val="00A57B7D"/>
    <w:rsid w:val="00AA534E"/>
    <w:rsid w:val="00AD2763"/>
    <w:rsid w:val="00B67369"/>
    <w:rsid w:val="00B80009"/>
    <w:rsid w:val="00BA5BA0"/>
    <w:rsid w:val="00BC0C0B"/>
    <w:rsid w:val="00BC5E53"/>
    <w:rsid w:val="00BC604C"/>
    <w:rsid w:val="00C15F09"/>
    <w:rsid w:val="00C343FF"/>
    <w:rsid w:val="00C62ED8"/>
    <w:rsid w:val="00C67934"/>
    <w:rsid w:val="00C85939"/>
    <w:rsid w:val="00CA58AF"/>
    <w:rsid w:val="00CA59D4"/>
    <w:rsid w:val="00CB4DC9"/>
    <w:rsid w:val="00CC0E8D"/>
    <w:rsid w:val="00CD03F8"/>
    <w:rsid w:val="00CD43E1"/>
    <w:rsid w:val="00CF6BB8"/>
    <w:rsid w:val="00D06775"/>
    <w:rsid w:val="00D34C86"/>
    <w:rsid w:val="00D6383D"/>
    <w:rsid w:val="00D74318"/>
    <w:rsid w:val="00D808C4"/>
    <w:rsid w:val="00DC4AC2"/>
    <w:rsid w:val="00DD0992"/>
    <w:rsid w:val="00DD3B92"/>
    <w:rsid w:val="00DE3001"/>
    <w:rsid w:val="00DF02E4"/>
    <w:rsid w:val="00DF4FC6"/>
    <w:rsid w:val="00E1557A"/>
    <w:rsid w:val="00E301FD"/>
    <w:rsid w:val="00E317CB"/>
    <w:rsid w:val="00E57A8F"/>
    <w:rsid w:val="00E609ED"/>
    <w:rsid w:val="00E61975"/>
    <w:rsid w:val="00E73608"/>
    <w:rsid w:val="00E77855"/>
    <w:rsid w:val="00EB5C2D"/>
    <w:rsid w:val="00EB7D14"/>
    <w:rsid w:val="00EC7ADC"/>
    <w:rsid w:val="00F15FF9"/>
    <w:rsid w:val="00F1673F"/>
    <w:rsid w:val="00F25880"/>
    <w:rsid w:val="00F46012"/>
    <w:rsid w:val="00F47BFB"/>
    <w:rsid w:val="00F551C6"/>
    <w:rsid w:val="00F552A0"/>
    <w:rsid w:val="00F779E2"/>
    <w:rsid w:val="00FB5841"/>
    <w:rsid w:val="00FC7F2B"/>
    <w:rsid w:val="00FF01F2"/>
    <w:rsid w:val="00FF13C8"/>
    <w:rsid w:val="00FF67F9"/>
    <w:rsid w:val="051DD086"/>
    <w:rsid w:val="1604B1A1"/>
    <w:rsid w:val="16FD5C4F"/>
    <w:rsid w:val="1F3CF4F5"/>
    <w:rsid w:val="2990D9D3"/>
    <w:rsid w:val="2F6425FB"/>
    <w:rsid w:val="32753E28"/>
    <w:rsid w:val="37C2EB7F"/>
    <w:rsid w:val="3878AED4"/>
    <w:rsid w:val="3DB938F5"/>
    <w:rsid w:val="55B7B569"/>
    <w:rsid w:val="766AD200"/>
    <w:rsid w:val="7CF4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53E28"/>
  <w15:chartTrackingRefBased/>
  <w15:docId w15:val="{FC5AA033-ABDC-459A-A9EB-9C468CE1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e paragraphe"/>
    <w:qFormat/>
    <w:rsid w:val="00CA58AF"/>
    <w:pPr>
      <w:pBdr>
        <w:bottom w:val="single" w:sz="18" w:space="1" w:color="2F5496" w:themeColor="accent1" w:themeShade="BF"/>
        <w:right w:val="single" w:sz="18" w:space="4" w:color="2F5496" w:themeColor="accent1" w:themeShade="BF"/>
      </w:pBdr>
      <w:spacing w:before="240" w:after="280" w:line="360" w:lineRule="auto"/>
    </w:pPr>
    <w:rPr>
      <w:rFonts w:ascii="Abadi Extra Light" w:hAnsi="Abadi Extra Ligh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B3258"/>
    <w:pPr>
      <w:keepNext/>
      <w:keepLines/>
      <w:pBdr>
        <w:bottom w:val="none" w:sz="0" w:space="0" w:color="auto"/>
        <w:right w:val="none" w:sz="0" w:space="0" w:color="auto"/>
      </w:pBdr>
      <w:spacing w:after="0"/>
      <w:outlineLvl w:val="0"/>
    </w:pPr>
    <w:rPr>
      <w:rFonts w:ascii="Heebo Medium" w:eastAsiaTheme="majorEastAsia" w:hAnsi="Heebo Medium" w:cstheme="majorBidi"/>
      <w:color w:val="1F3864" w:themeColor="accent1" w:themeShade="80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2C2A"/>
    <w:pPr>
      <w:keepNext/>
      <w:keepLines/>
      <w:pBdr>
        <w:bottom w:val="none" w:sz="0" w:space="0" w:color="auto"/>
        <w:right w:val="none" w:sz="0" w:space="0" w:color="auto"/>
      </w:pBd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82C2A"/>
    <w:pPr>
      <w:keepNext/>
      <w:keepLines/>
      <w:pBdr>
        <w:bottom w:val="none" w:sz="0" w:space="0" w:color="auto"/>
        <w:right w:val="none" w:sz="0" w:space="0" w:color="auto"/>
      </w:pBd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liases w:val="List"/>
    <w:link w:val="SansinterligneCar"/>
    <w:uiPriority w:val="1"/>
    <w:qFormat/>
    <w:rsid w:val="00CA58AF"/>
    <w:pPr>
      <w:numPr>
        <w:numId w:val="2"/>
      </w:numPr>
      <w:spacing w:before="360" w:after="360" w:line="240" w:lineRule="auto"/>
    </w:pPr>
    <w:rPr>
      <w:rFonts w:ascii="Abadi Extra Light" w:eastAsiaTheme="minorEastAsia" w:hAnsi="Abadi Extra Light"/>
      <w:color w:val="2F5496" w:themeColor="accent1" w:themeShade="BF"/>
      <w:sz w:val="28"/>
      <w:lang w:val="fr-CA" w:eastAsia="fr-CA"/>
    </w:rPr>
  </w:style>
  <w:style w:type="character" w:customStyle="1" w:styleId="SansinterligneCar">
    <w:name w:val="Sans interligne Car"/>
    <w:aliases w:val="List Car"/>
    <w:basedOn w:val="Policepardfaut"/>
    <w:link w:val="Sansinterligne"/>
    <w:uiPriority w:val="1"/>
    <w:rsid w:val="00CA58AF"/>
    <w:rPr>
      <w:rFonts w:ascii="Abadi Extra Light" w:eastAsiaTheme="minorEastAsia" w:hAnsi="Abadi Extra Light"/>
      <w:color w:val="2F5496" w:themeColor="accent1" w:themeShade="BF"/>
      <w:sz w:val="28"/>
      <w:lang w:val="fr-CA" w:eastAsia="fr-CA"/>
    </w:rPr>
  </w:style>
  <w:style w:type="character" w:customStyle="1" w:styleId="Titre1Car">
    <w:name w:val="Titre 1 Car"/>
    <w:basedOn w:val="Policepardfaut"/>
    <w:link w:val="Titre1"/>
    <w:uiPriority w:val="9"/>
    <w:rsid w:val="008B3258"/>
    <w:rPr>
      <w:rFonts w:ascii="Heebo Medium" w:eastAsiaTheme="majorEastAsia" w:hAnsi="Heebo Medium" w:cstheme="majorBidi"/>
      <w:color w:val="1F3864" w:themeColor="accent1" w:themeShade="80"/>
      <w:sz w:val="48"/>
      <w:szCs w:val="32"/>
    </w:rPr>
  </w:style>
  <w:style w:type="paragraph" w:customStyle="1" w:styleId="TitrePagedeGarde">
    <w:name w:val="Titre Page de Garde"/>
    <w:link w:val="TitrePagedeGardeCar"/>
    <w:qFormat/>
    <w:rsid w:val="00C15F09"/>
    <w:pPr>
      <w:jc w:val="center"/>
    </w:pPr>
    <w:rPr>
      <w:rFonts w:ascii="Heebo ExtraBold" w:hAnsi="Heebo ExtraBold" w:cstheme="majorBidi"/>
      <w:sz w:val="60"/>
      <w:szCs w:val="32"/>
    </w:rPr>
  </w:style>
  <w:style w:type="paragraph" w:styleId="En-tte">
    <w:name w:val="header"/>
    <w:basedOn w:val="Normal"/>
    <w:link w:val="En-tteCar"/>
    <w:uiPriority w:val="99"/>
    <w:unhideWhenUsed/>
    <w:rsid w:val="00BC5E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TitrePagedeGardeCar">
    <w:name w:val="Titre Page de Garde Car"/>
    <w:basedOn w:val="Titre1Car"/>
    <w:link w:val="TitrePagedeGarde"/>
    <w:rsid w:val="00C15F09"/>
    <w:rPr>
      <w:rFonts w:ascii="Heebo ExtraBold" w:eastAsiaTheme="majorEastAsia" w:hAnsi="Heebo ExtraBold" w:cstheme="majorBidi"/>
      <w:color w:val="1F3864" w:themeColor="accent1" w:themeShade="80"/>
      <w:sz w:val="60"/>
      <w:szCs w:val="32"/>
    </w:rPr>
  </w:style>
  <w:style w:type="character" w:customStyle="1" w:styleId="En-tteCar">
    <w:name w:val="En-tête Car"/>
    <w:basedOn w:val="Policepardfaut"/>
    <w:link w:val="En-tte"/>
    <w:uiPriority w:val="99"/>
    <w:rsid w:val="00BC5E53"/>
  </w:style>
  <w:style w:type="paragraph" w:styleId="Pieddepage">
    <w:name w:val="footer"/>
    <w:basedOn w:val="Normal"/>
    <w:link w:val="PieddepageCar"/>
    <w:uiPriority w:val="99"/>
    <w:unhideWhenUsed/>
    <w:rsid w:val="00BC5E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5E53"/>
  </w:style>
  <w:style w:type="paragraph" w:styleId="Listepuces">
    <w:name w:val="List Bullet"/>
    <w:basedOn w:val="Normal"/>
    <w:uiPriority w:val="99"/>
    <w:unhideWhenUsed/>
    <w:rsid w:val="00C15F09"/>
    <w:pPr>
      <w:numPr>
        <w:numId w:val="1"/>
      </w:numPr>
      <w:contextualSpacing/>
    </w:pPr>
  </w:style>
  <w:style w:type="paragraph" w:customStyle="1" w:styleId="Auteur">
    <w:name w:val="Auteur"/>
    <w:basedOn w:val="Normal"/>
    <w:link w:val="AuteurCar"/>
    <w:qFormat/>
    <w:rsid w:val="00782C2A"/>
    <w:pPr>
      <w:pBdr>
        <w:bottom w:val="none" w:sz="0" w:space="0" w:color="auto"/>
        <w:right w:val="none" w:sz="0" w:space="0" w:color="auto"/>
      </w:pBdr>
      <w:jc w:val="right"/>
    </w:pPr>
    <w:rPr>
      <w:sz w:val="32"/>
    </w:rPr>
  </w:style>
  <w:style w:type="paragraph" w:customStyle="1" w:styleId="DatedepublicationPagedeGarde">
    <w:name w:val="Date de publication Page de Garde"/>
    <w:basedOn w:val="Auteur"/>
    <w:link w:val="DatedepublicationPagedeGardeCar"/>
    <w:qFormat/>
    <w:rsid w:val="00DC4AC2"/>
    <w:rPr>
      <w:sz w:val="30"/>
      <w:lang w:val="fr-CA"/>
    </w:rPr>
  </w:style>
  <w:style w:type="character" w:customStyle="1" w:styleId="AuteurCar">
    <w:name w:val="Auteur Car"/>
    <w:basedOn w:val="Policepardfaut"/>
    <w:link w:val="Auteur"/>
    <w:rsid w:val="00782C2A"/>
    <w:rPr>
      <w:rFonts w:ascii="Abadi Extra Light" w:hAnsi="Abadi Extra Light"/>
      <w:sz w:val="32"/>
    </w:rPr>
  </w:style>
  <w:style w:type="paragraph" w:customStyle="1" w:styleId="SocitPagedeGarde">
    <w:name w:val="Société Page de Garde"/>
    <w:basedOn w:val="Auteur"/>
    <w:link w:val="SocitPagedeGardeCar"/>
    <w:qFormat/>
    <w:rsid w:val="00782C2A"/>
    <w:rPr>
      <w:sz w:val="30"/>
      <w:lang w:val="fr-CA"/>
    </w:rPr>
  </w:style>
  <w:style w:type="character" w:customStyle="1" w:styleId="DatedepublicationPagedeGardeCar">
    <w:name w:val="Date de publication Page de Garde Car"/>
    <w:basedOn w:val="AuteurCar"/>
    <w:link w:val="DatedepublicationPagedeGarde"/>
    <w:rsid w:val="00DC4AC2"/>
    <w:rPr>
      <w:rFonts w:ascii="Heebo Light" w:hAnsi="Heebo Light"/>
      <w:sz w:val="30"/>
      <w:lang w:val="fr-CA"/>
    </w:rPr>
  </w:style>
  <w:style w:type="paragraph" w:styleId="En-ttedetabledesmatires">
    <w:name w:val="TOC Heading"/>
    <w:basedOn w:val="Titre1"/>
    <w:next w:val="Normal"/>
    <w:link w:val="En-ttedetabledesmatiresCar"/>
    <w:uiPriority w:val="39"/>
    <w:unhideWhenUsed/>
    <w:qFormat/>
    <w:rsid w:val="0054116D"/>
    <w:pPr>
      <w:outlineLvl w:val="9"/>
    </w:pPr>
    <w:rPr>
      <w:rFonts w:asciiTheme="majorHAnsi" w:hAnsiTheme="majorHAnsi"/>
      <w:color w:val="2F5496" w:themeColor="accent1" w:themeShade="BF"/>
      <w:sz w:val="32"/>
      <w:lang w:val="fr-CA" w:eastAsia="fr-CA"/>
    </w:rPr>
  </w:style>
  <w:style w:type="character" w:customStyle="1" w:styleId="SocitPagedeGardeCar">
    <w:name w:val="Société Page de Garde Car"/>
    <w:basedOn w:val="AuteurCar"/>
    <w:link w:val="SocitPagedeGarde"/>
    <w:rsid w:val="00782C2A"/>
    <w:rPr>
      <w:rFonts w:ascii="Abadi Extra Light" w:hAnsi="Abadi Extra Light"/>
      <w:sz w:val="30"/>
      <w:lang w:val="fr-CA"/>
    </w:rPr>
  </w:style>
  <w:style w:type="paragraph" w:customStyle="1" w:styleId="En-tteetpieddepage">
    <w:name w:val="En-tête et pied de page"/>
    <w:basedOn w:val="En-ttedetabledesmatires"/>
    <w:link w:val="En-tteetpieddepageCar"/>
    <w:qFormat/>
    <w:rsid w:val="00CF6BB8"/>
    <w:pPr>
      <w:jc w:val="right"/>
    </w:pPr>
    <w:rPr>
      <w:color w:val="000000" w:themeColor="text1"/>
      <w:sz w:val="28"/>
    </w:rPr>
  </w:style>
  <w:style w:type="character" w:customStyle="1" w:styleId="En-ttedetabledesmatiresCar">
    <w:name w:val="En-tête de table des matières Car"/>
    <w:basedOn w:val="Titre1Car"/>
    <w:link w:val="En-ttedetabledesmatires"/>
    <w:uiPriority w:val="39"/>
    <w:rsid w:val="00CF6BB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 w:eastAsia="fr-CA"/>
    </w:rPr>
  </w:style>
  <w:style w:type="character" w:customStyle="1" w:styleId="En-tteetpieddepageCar">
    <w:name w:val="En-tête et pied de page Car"/>
    <w:basedOn w:val="En-ttedetabledesmatiresCar"/>
    <w:link w:val="En-tteetpieddepage"/>
    <w:rsid w:val="00CF6BB8"/>
    <w:rPr>
      <w:rFonts w:asciiTheme="majorHAnsi" w:eastAsiaTheme="majorEastAsia" w:hAnsiTheme="majorHAnsi" w:cstheme="majorBidi"/>
      <w:color w:val="000000" w:themeColor="text1"/>
      <w:sz w:val="28"/>
      <w:szCs w:val="32"/>
      <w:lang w:val="fr-CA" w:eastAsia="fr-CA"/>
    </w:rPr>
  </w:style>
  <w:style w:type="paragraph" w:styleId="TM1">
    <w:name w:val="toc 1"/>
    <w:basedOn w:val="Normal"/>
    <w:next w:val="Normal"/>
    <w:link w:val="TM1Car"/>
    <w:autoRedefine/>
    <w:uiPriority w:val="39"/>
    <w:unhideWhenUsed/>
    <w:rsid w:val="00E73608"/>
    <w:pPr>
      <w:tabs>
        <w:tab w:val="right" w:leader="dot" w:pos="9016"/>
      </w:tabs>
      <w:spacing w:after="100"/>
      <w:pPrChange w:id="0" w:author="Mai Giang Tien" w:date="2022-09-07T17:06:00Z">
        <w:pPr>
          <w:pBdr>
            <w:bottom w:val="single" w:sz="18" w:space="1" w:color="2F5496" w:themeColor="accent1" w:themeShade="BF"/>
            <w:right w:val="single" w:sz="18" w:space="4" w:color="2F5496" w:themeColor="accent1" w:themeShade="BF"/>
          </w:pBdr>
          <w:spacing w:before="240" w:after="100" w:line="360" w:lineRule="auto"/>
        </w:pPr>
      </w:pPrChange>
    </w:pPr>
    <w:rPr>
      <w:rPrChange w:id="0" w:author="Mai Giang Tien" w:date="2022-09-07T17:06:00Z">
        <w:rPr>
          <w:rFonts w:ascii="Abadi Extra Light" w:eastAsiaTheme="minorHAnsi" w:hAnsi="Abadi Extra Light" w:cstheme="minorBidi"/>
          <w:sz w:val="24"/>
          <w:szCs w:val="22"/>
          <w:lang w:val="fr-FR" w:eastAsia="en-US" w:bidi="ar-SA"/>
        </w:rPr>
      </w:rPrChange>
    </w:rPr>
  </w:style>
  <w:style w:type="character" w:styleId="Hyperlien">
    <w:name w:val="Hyperlink"/>
    <w:basedOn w:val="Policepardfaut"/>
    <w:uiPriority w:val="99"/>
    <w:unhideWhenUsed/>
    <w:rsid w:val="00475ECB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82C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A534E"/>
    <w:pPr>
      <w:spacing w:before="0"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A534E"/>
    <w:rPr>
      <w:rFonts w:ascii="Abadi Extra Light" w:hAnsi="Abadi Extra Light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A534E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1C5F0C"/>
    <w:rPr>
      <w:color w:val="605E5C"/>
      <w:shd w:val="clear" w:color="auto" w:fill="E1DFDD"/>
    </w:rPr>
  </w:style>
  <w:style w:type="paragraph" w:styleId="TM2">
    <w:name w:val="toc 2"/>
    <w:basedOn w:val="Normal"/>
    <w:next w:val="Normal"/>
    <w:autoRedefine/>
    <w:uiPriority w:val="39"/>
    <w:unhideWhenUsed/>
    <w:rsid w:val="00782C2A"/>
    <w:pPr>
      <w:spacing w:after="100"/>
      <w:ind w:left="240"/>
    </w:pPr>
  </w:style>
  <w:style w:type="character" w:customStyle="1" w:styleId="Titre3Car">
    <w:name w:val="Titre 3 Car"/>
    <w:basedOn w:val="Policepardfaut"/>
    <w:link w:val="Titre3"/>
    <w:uiPriority w:val="9"/>
    <w:semiHidden/>
    <w:rsid w:val="00782C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us-titre">
    <w:name w:val="Subtitle"/>
    <w:aliases w:val="Note Bas de PAge"/>
    <w:basedOn w:val="Normal"/>
    <w:next w:val="Normal"/>
    <w:link w:val="Sous-titreCar"/>
    <w:uiPriority w:val="11"/>
    <w:qFormat/>
    <w:rsid w:val="003276F2"/>
    <w:pPr>
      <w:numPr>
        <w:ilvl w:val="1"/>
      </w:numPr>
      <w:pBdr>
        <w:bottom w:val="none" w:sz="0" w:space="0" w:color="auto"/>
        <w:right w:val="none" w:sz="0" w:space="0" w:color="auto"/>
      </w:pBdr>
      <w:spacing w:after="160"/>
    </w:pPr>
    <w:rPr>
      <w:rFonts w:eastAsiaTheme="minorEastAsia"/>
      <w:color w:val="5A5A5A" w:themeColor="text1" w:themeTint="A5"/>
      <w:spacing w:val="15"/>
      <w:sz w:val="20"/>
    </w:rPr>
  </w:style>
  <w:style w:type="character" w:customStyle="1" w:styleId="Sous-titreCar">
    <w:name w:val="Sous-titre Car"/>
    <w:aliases w:val="Note Bas de PAge Car"/>
    <w:basedOn w:val="Policepardfaut"/>
    <w:link w:val="Sous-titre"/>
    <w:uiPriority w:val="11"/>
    <w:rsid w:val="003276F2"/>
    <w:rPr>
      <w:rFonts w:ascii="Abadi Extra Light" w:eastAsiaTheme="minorEastAsia" w:hAnsi="Abadi Extra Light"/>
      <w:color w:val="5A5A5A" w:themeColor="text1" w:themeTint="A5"/>
      <w:spacing w:val="15"/>
      <w:sz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782C2A"/>
    <w:pPr>
      <w:pBdr>
        <w:bottom w:val="none" w:sz="0" w:space="0" w:color="auto"/>
        <w:right w:val="none" w:sz="0" w:space="0" w:color="auto"/>
      </w:pBd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82C2A"/>
    <w:rPr>
      <w:rFonts w:ascii="Abadi Extra Light" w:hAnsi="Abadi Extra Light"/>
      <w:i/>
      <w:iCs/>
      <w:color w:val="404040" w:themeColor="text1" w:themeTint="BF"/>
      <w:sz w:val="24"/>
    </w:rPr>
  </w:style>
  <w:style w:type="paragraph" w:styleId="Rvision">
    <w:name w:val="Revision"/>
    <w:hidden/>
    <w:uiPriority w:val="99"/>
    <w:semiHidden/>
    <w:rsid w:val="00C85939"/>
    <w:pPr>
      <w:spacing w:after="0" w:line="240" w:lineRule="auto"/>
    </w:pPr>
    <w:rPr>
      <w:rFonts w:ascii="Abadi Extra Light" w:hAnsi="Abadi Extra Light"/>
      <w:sz w:val="24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Abadi Extra Light" w:hAnsi="Abadi Extra Light"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customStyle="1" w:styleId="Tabledesmatieres">
    <w:name w:val="Table des matieres"/>
    <w:basedOn w:val="TM1"/>
    <w:link w:val="TabledesmatieresCar"/>
    <w:qFormat/>
    <w:rsid w:val="00E57A8F"/>
    <w:pPr>
      <w:pPrChange w:id="1" w:author="Mai Giang Tien" w:date="2022-09-07T22:00:00Z">
        <w:pPr>
          <w:pBdr>
            <w:bottom w:val="single" w:sz="18" w:space="1" w:color="2F5496" w:themeColor="accent1" w:themeShade="BF"/>
            <w:right w:val="single" w:sz="18" w:space="4" w:color="2F5496" w:themeColor="accent1" w:themeShade="BF"/>
          </w:pBdr>
          <w:tabs>
            <w:tab w:val="right" w:leader="dot" w:pos="9016"/>
          </w:tabs>
          <w:spacing w:before="240" w:after="100" w:line="360" w:lineRule="auto"/>
        </w:pPr>
      </w:pPrChange>
    </w:pPr>
    <w:rPr>
      <w:b/>
      <w:i/>
      <w:noProof/>
      <w:rPrChange w:id="1" w:author="Mai Giang Tien" w:date="2022-09-07T22:00:00Z">
        <w:rPr>
          <w:rFonts w:ascii="Abadi Extra Light" w:eastAsiaTheme="minorHAnsi" w:hAnsi="Abadi Extra Light" w:cstheme="minorBidi"/>
          <w:noProof/>
          <w:sz w:val="24"/>
          <w:szCs w:val="22"/>
          <w:lang w:val="fr-FR" w:eastAsia="en-US" w:bidi="ar-SA"/>
        </w:rPr>
      </w:rPrChange>
    </w:rPr>
  </w:style>
  <w:style w:type="character" w:customStyle="1" w:styleId="TM1Car">
    <w:name w:val="TM 1 Car"/>
    <w:basedOn w:val="Policepardfaut"/>
    <w:link w:val="TM1"/>
    <w:uiPriority w:val="39"/>
    <w:rsid w:val="00E57A8F"/>
    <w:rPr>
      <w:rFonts w:ascii="Abadi Extra Light" w:hAnsi="Abadi Extra Light"/>
      <w:sz w:val="24"/>
    </w:rPr>
  </w:style>
  <w:style w:type="character" w:customStyle="1" w:styleId="TabledesmatieresCar">
    <w:name w:val="Table des matieres Car"/>
    <w:basedOn w:val="TM1Car"/>
    <w:link w:val="Tabledesmatieres"/>
    <w:rsid w:val="00E57A8F"/>
    <w:rPr>
      <w:rFonts w:ascii="Abadi Extra Light" w:hAnsi="Abadi Extra Light"/>
      <w:b/>
      <w:i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9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cvm.qc.ca/programme/techniques-informatique/choisir-informatique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vm.qc.ca/programme/techniques-informatique/grille-cours/?grille=420B0_REG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www.cvm.qc.ca/programme/techniques-informatique/grille-cours/?grille=420B0_REG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cvm.qc.ca/programme/techniques-informatique/choisir-informatique/" TargetMode="External"/><Relationship Id="rId1" Type="http://schemas.openxmlformats.org/officeDocument/2006/relationships/hyperlink" Target="https://www.cvm.qc.ca/programme/techniques-informatique/choisir-informatiq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00204-BB95-45E5-A08C-B8A9468F4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745</Words>
  <Characters>4251</Characters>
  <Application>Microsoft Office Word</Application>
  <DocSecurity>0</DocSecurity>
  <Lines>35</Lines>
  <Paragraphs>9</Paragraphs>
  <ScaleCrop>false</ScaleCrop>
  <Company>Cégep du eux montreal</Company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Technique en informatique</dc:title>
  <dc:subject/>
  <dc:creator>Mai Giang Tien</dc:creator>
  <cp:keywords/>
  <dc:description/>
  <cp:lastModifiedBy>Mai Giang Tien</cp:lastModifiedBy>
  <cp:revision>2</cp:revision>
  <dcterms:created xsi:type="dcterms:W3CDTF">2022-11-17T05:26:00Z</dcterms:created>
  <dcterms:modified xsi:type="dcterms:W3CDTF">2022-11-17T05:26:00Z</dcterms:modified>
</cp:coreProperties>
</file>